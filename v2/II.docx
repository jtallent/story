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bCs/>
        </w:rPr>
        <w:t>Chapter II: Chickpocolypse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That evening they buried Calla at the top of the orchard hill. The cousins came from across the creek. She was not a large goat, hardly bigger than a large breed dog. But it took considerable effort to dig a hole lay her in. The children took turns at this, and when they were finished, they had a proper grave and an impressive mound of dirt beside it.</w:t>
      </w:r>
    </w:p>
    <w:p>
      <w:pPr>
        <w:pStyle w:val="Normal"/>
        <w:rPr>
          <w:rFonts w:ascii="Calibri" w:hAnsi="Calibri"/>
        </w:rPr>
      </w:pPr>
      <w:r>
        <w:rPr>
          <w:rFonts w:ascii="Calibri" w:hAnsi="Calibri"/>
        </w:rPr>
      </w:r>
    </w:p>
    <w:p>
      <w:pPr>
        <w:pStyle w:val="Normal"/>
        <w:rPr/>
      </w:pPr>
      <w:r>
        <w:rPr>
          <w:rFonts w:ascii="Calibri" w:hAnsi="Calibri"/>
        </w:rPr>
        <w:t>Each of the children spoke words at the graveside service. Animals stood in attendance and conducted themselves in a manner that befitted the occastion. All except Bofore, rolled an wriggled exhuberantly in the mound of dirt.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What's he doing?” asked Bangle.</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Isn't that a dog thing?” asked Floydarina. “I'm surprised you have to ask.”</w:t>
      </w:r>
    </w:p>
    <w:p>
      <w:pPr>
        <w:pStyle w:val="Normal"/>
        <w:rPr>
          <w:rFonts w:ascii="Calibri" w:hAnsi="Calibri"/>
        </w:rPr>
      </w:pPr>
      <w:r>
        <w:rPr>
          <w:rFonts w:ascii="Calibri" w:hAnsi="Calibri"/>
        </w:rPr>
      </w:r>
    </w:p>
    <w:p>
      <w:pPr>
        <w:pStyle w:val="Normal"/>
        <w:rPr/>
      </w:pPr>
      <w:r>
        <w:rPr>
          <w:rFonts w:ascii="Calibri" w:hAnsi="Calibri"/>
        </w:rPr>
        <w:t>Cody went to the mound and sniffed.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It is pretty interesting,” he said. “I thnk I'll have a roll, too.”</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Knock it off, you guys,” said Wes. “This is a funeral.”</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can't help it,” said Bofore as he lay on his back grinding his shoulders into the earth. “It's amazing.”</w:t>
      </w:r>
    </w:p>
    <w:p>
      <w:pPr>
        <w:pStyle w:val="Normal"/>
        <w:rPr>
          <w:rFonts w:ascii="Calibri" w:hAnsi="Calibri"/>
        </w:rPr>
      </w:pPr>
      <w:r>
        <w:rPr>
          <w:rFonts w:ascii="Calibri" w:hAnsi="Calibri"/>
        </w:rPr>
      </w:r>
    </w:p>
    <w:p>
      <w:pPr>
        <w:pStyle w:val="Normal"/>
        <w:rPr/>
      </w:pPr>
      <w:r>
        <w:rPr>
          <w:rFonts w:ascii="Calibri" w:hAnsi="Calibri"/>
        </w:rPr>
        <w:t xml:space="preserve">Wes pushed Bofore off the mound with his foot and began shoveling dirt into the grave.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If you guys dig her up, you are going to be in so much trouble,” he said.</w:t>
      </w:r>
    </w:p>
    <w:p>
      <w:pPr>
        <w:pStyle w:val="Normal"/>
        <w:rPr>
          <w:rFonts w:ascii="Calibri" w:hAnsi="Calibri"/>
        </w:rPr>
      </w:pPr>
      <w:r>
        <w:rPr>
          <w:rFonts w:ascii="Calibri" w:hAnsi="Calibri"/>
        </w:rPr>
      </w:r>
    </w:p>
    <w:p>
      <w:pPr>
        <w:pStyle w:val="Normal"/>
        <w:rPr/>
      </w:pPr>
      <w:r>
        <w:rPr>
          <w:rFonts w:ascii="Calibri" w:hAnsi="Calibri"/>
        </w:rPr>
        <w:t>Suddenly, the chickens clucked in alarm and scattered. Marnie was coming up the hill with Ferdinand the pig on a leash.</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The event became known as the Ultimate Silver Spangled Death Derby of Clover Creek Bend. A while later, the name was changed to the Penultimate Silver Spangled Death Derby of Clover Creek Bend and still later to the First Silver Spangled Death Derby of Clover Creek Bend. No event that followed was more rife with ramification. Family Alliances shifted. There were indictments and recriminations. Repercussions spanned the years, casting a pall on family relations and ruining many a Thanksgiving meal. No two accounts of it were the same but one thing was agreed upon by all.</w:t>
      </w:r>
    </w:p>
    <w:p>
      <w:pPr>
        <w:pStyle w:val="Normal"/>
        <w:rPr>
          <w:rFonts w:ascii="Calibri" w:hAnsi="Calibri"/>
        </w:rPr>
      </w:pPr>
      <w:r>
        <w:rPr>
          <w:rFonts w:ascii="Calibri" w:hAnsi="Calibri"/>
        </w:rPr>
        <w:t>It was time to clean out that barn.</w:t>
      </w:r>
    </w:p>
    <w:p>
      <w:pPr>
        <w:pStyle w:val="Normal"/>
        <w:rPr>
          <w:rFonts w:ascii="Calibri" w:hAnsi="Calibri"/>
        </w:rPr>
      </w:pPr>
      <w:r>
        <w:rPr>
          <w:rFonts w:ascii="Calibri" w:hAnsi="Calibri"/>
        </w:rPr>
      </w:r>
    </w:p>
    <w:p>
      <w:pPr>
        <w:pStyle w:val="Normal"/>
        <w:rPr/>
      </w:pPr>
      <w:r>
        <w:rPr>
          <w:rFonts w:ascii="Calibri" w:hAnsi="Calibri"/>
        </w:rPr>
        <w:t xml:space="preserve">Buford, Rufus and Tennyson Jack set about this work while Wincie and Kacie Mel worked on the Praline Cottage. The cousins cleaned paint tracks from the deck and Marnie was tasked with distracting Mosey so they could burned the broken furniture and wallpaper. </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 boys are going to burn your antique furniture and expensive wallpaper,” she said to Mosey.</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What?” said Mosey, springing to her feet. “If they do, they'll be sorry.”</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Don't go now,” said Marnie. “If you do they'll get mad and leave without straighting the place up.”</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don't care about straightening it up,” said Mosey. “I've not set foot in the barn for 10 years.”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Yes, but if they tidy up, you'll have a place to store paper towels. Salvage Annie's is having a liquidation, there's a coupon in today's paper..”</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 suppose there's no rush” said Mosey, settling herself back to the couch. “Those boys do tend to get distracted.”</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If you want, I'll pitch a shiney object in with them. That should get you an extra couple of hours.” Marnie said.</w:t>
      </w:r>
    </w:p>
    <w:p>
      <w:pPr>
        <w:pStyle w:val="Normal"/>
        <w:rPr>
          <w:rFonts w:ascii="Calibri" w:hAnsi="Calibri"/>
        </w:rPr>
      </w:pPr>
      <w:r>
        <w:rPr>
          <w:rFonts w:ascii="Calibri" w:hAnsi="Calibri"/>
        </w:rPr>
      </w:r>
    </w:p>
    <w:p>
      <w:pPr>
        <w:pStyle w:val="Normal"/>
        <w:rPr/>
      </w:pPr>
      <w:r>
        <w:rPr>
          <w:rFonts w:ascii="Calibri" w:hAnsi="Calibri"/>
        </w:rPr>
        <w:t>Mosey laughed. “You'd think with eight able-bodied children, i'd have one who could keep a job.”</w:t>
      </w:r>
    </w:p>
    <w:p>
      <w:pPr>
        <w:pStyle w:val="Normal"/>
        <w:rPr>
          <w:rFonts w:ascii="Calibri" w:hAnsi="Calibri"/>
        </w:rPr>
      </w:pPr>
      <w:r>
        <w:rPr>
          <w:rFonts w:ascii="Calibri" w:hAnsi="Calibri"/>
        </w:rPr>
      </w:r>
    </w:p>
    <w:p>
      <w:pPr>
        <w:pStyle w:val="Normal"/>
        <w:rPr/>
      </w:pPr>
      <w:r>
        <w:rPr>
          <w:rFonts w:ascii="Calibri" w:hAnsi="Calibri"/>
        </w:rPr>
        <w:t>It was a common lamnet from Mosey, and this version of it indicated that Marnie was currently in Mosey's good graces. Otherwise, Mosey would have dropped the 'able bodied' qualifier and put the number of children at nine. Emboldened, Marnie turned to the subject  she'd been thinking about.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Seriously, why to you put up with it? Buford has been living in your house for months now and nothing good has come of it. He's not fixed anything and he's bardly broght in a dime. Send him back to town!”</w:t>
        <w:br/>
      </w:r>
    </w:p>
    <w:p>
      <w:pPr>
        <w:pStyle w:val="Normal"/>
        <w:rPr/>
      </w:pPr>
      <w:r>
        <w:rPr>
          <w:rFonts w:ascii="Calibri" w:hAnsi="Calibri"/>
        </w:rPr>
        <w:t>“</w:t>
      </w:r>
      <w:r>
        <w:rPr>
          <w:rFonts w:ascii="Calibri" w:hAnsi="Calibri"/>
        </w:rPr>
        <w:t>But I have to think about Wes. After all he's been through, he needs a fulltime parent.”</w:t>
      </w:r>
    </w:p>
    <w:p>
      <w:pPr>
        <w:pStyle w:val="Normal"/>
        <w:rPr>
          <w:rFonts w:ascii="Calibri" w:hAnsi="Calibri"/>
        </w:rPr>
      </w:pPr>
      <w:r>
        <w:rPr>
          <w:rFonts w:ascii="Calibri" w:hAnsi="Calibri"/>
        </w:rPr>
      </w:r>
    </w:p>
    <w:p>
      <w:pPr>
        <w:pStyle w:val="Normal"/>
        <w:rPr/>
      </w:pPr>
      <w:r>
        <w:rPr>
          <w:rFonts w:ascii="Calibri" w:hAnsi="Calibri"/>
        </w:rPr>
        <w:t>“</w:t>
      </w:r>
      <w:r>
        <w:rPr>
          <w:rFonts w:ascii="Calibri" w:hAnsi="Calibri"/>
        </w:rPr>
        <w:t>They fight fulltime,” said Marnie. “Wes needs a stable dad to model work and responsiblility,” said Marnie.”</w:t>
      </w:r>
    </w:p>
    <w:p>
      <w:pPr>
        <w:pStyle w:val="Normal"/>
        <w:rPr>
          <w:rFonts w:ascii="Calibri" w:hAnsi="Calibri"/>
        </w:rPr>
      </w:pPr>
      <w:r>
        <w:rPr>
          <w:rFonts w:ascii="Calibri" w:hAnsi="Calibri"/>
        </w:rPr>
      </w:r>
    </w:p>
    <w:p>
      <w:pPr>
        <w:pStyle w:val="Normal"/>
        <w:rPr/>
      </w:pPr>
      <w:r>
        <w:rPr/>
        <w:t>Indeed, Mosey had been disappointed in the progress Buford had made since he moved to the farm with Wes and his now-estranged wife, Molly. Until then, Mosey had lived in the main farmhouse had occupied both the main house and the guest house, alternating between one and the other as dictated by the shifiing state of disrepair.</w:t>
      </w:r>
    </w:p>
    <w:p>
      <w:pPr>
        <w:pStyle w:val="Normal"/>
        <w:rPr/>
      </w:pPr>
      <w:r>
        <w:rPr/>
      </w:r>
    </w:p>
    <w:p>
      <w:pPr>
        <w:pStyle w:val="Normal"/>
        <w:rPr/>
      </w:pPr>
      <w:r>
        <w:rPr/>
        <w:t>When the refrigerator went out  in the main house, Mosey refused to call a repairman, insisting that with  six able-bodied sons, she shouldn't have to. This, despite protests from each of the six that they didn't know how to repair a refrigerator and, indeed, they themselves would have no choice but to call a repairmen if their own refrrigerator stopped working.</w:t>
      </w:r>
    </w:p>
    <w:p>
      <w:pPr>
        <w:pStyle w:val="Normal"/>
        <w:rPr/>
      </w:pPr>
      <w:r>
        <w:rPr/>
      </w:r>
    </w:p>
    <w:p>
      <w:pPr>
        <w:pStyle w:val="Normal"/>
        <w:rPr/>
      </w:pPr>
      <w:r>
        <w:rPr/>
      </w:r>
    </w:p>
    <w:p>
      <w:pPr>
        <w:pStyle w:val="Normal"/>
        <w:rPr/>
      </w:pPr>
      <w:r>
        <w:rPr/>
        <w:t>Mosey carried the contents of the refrigerator down to the Apple Cottage, which she had abandoned a few months earlier when the water heater stopped working at the farmhouse. There, she got along well enough with cream in her coffee and courtroom dramas on TV and a shower just a few steps away in the framhouse.</w:t>
      </w:r>
    </w:p>
    <w:p>
      <w:pPr>
        <w:pStyle w:val="Normal"/>
        <w:rPr/>
      </w:pPr>
      <w:r>
        <w:rPr/>
      </w:r>
    </w:p>
    <w:p>
      <w:pPr>
        <w:pStyle w:val="Normal"/>
        <w:rPr/>
      </w:pPr>
      <w:r>
        <w:rPr/>
        <w:t xml:space="preserve">When the refrigerator at the Praline Cottage also stopped working, Mosey moved back to the farmhouse to be closer to a functioning water heater. The cream for the coffee she kept in an ice chest Oincy had liberated from barn, and here she got along well enough by dispatching one or the other of her progeny to retrieve ice until driven back to the apple cottege when the air conditioning failed at the farmhouse. She remained at the Praline Cottage, even after the septic system failed there, reckoning that the inconvenience of an occassional trip to the farmouse for a bathroom break was nothing compared to the cost of paying a stranger to pump her spetic tank. </w:t>
      </w:r>
    </w:p>
    <w:p>
      <w:pPr>
        <w:pStyle w:val="Normal"/>
        <w:rPr/>
      </w:pPr>
      <w:r>
        <w:rPr/>
      </w:r>
    </w:p>
    <w:p>
      <w:pPr>
        <w:pStyle w:val="Normal"/>
        <w:rPr/>
      </w:pPr>
      <w:r>
        <w:rPr/>
        <w:t>Matters finally came to a head when the roof began to leak in the Prailine Cottage. Here was an inssue that she could not be ignored without substation financial consequences.   She drove three of the four able-bodied sons up a ladder burdoned with shingles and tar. An afternoon's effort prduced a concussion and a fractured vertebre but made no difference in the leak in the roof.</w:t>
      </w:r>
    </w:p>
    <w:p>
      <w:pPr>
        <w:pStyle w:val="Normal"/>
        <w:rPr/>
      </w:pPr>
      <w:r>
        <w:rPr/>
      </w:r>
    </w:p>
    <w:p>
      <w:pPr>
        <w:pStyle w:val="Normal"/>
        <w:rPr/>
      </w:pPr>
      <w:r>
        <w:rPr/>
        <w:t>“</w:t>
      </w:r>
      <w:r>
        <w:rPr/>
        <w:t>You've got to call a roofer,” Buford insisted over he writhing form of Tennyson Jack.</w:t>
      </w:r>
    </w:p>
    <w:p>
      <w:pPr>
        <w:pStyle w:val="Normal"/>
        <w:rPr/>
      </w:pPr>
      <w:r>
        <w:rPr/>
      </w:r>
    </w:p>
    <w:p>
      <w:pPr>
        <w:pStyle w:val="Normal"/>
        <w:rPr/>
      </w:pPr>
      <w:r>
        <w:rPr/>
        <w:t>“</w:t>
      </w:r>
      <w:r>
        <w:rPr/>
        <w:t>But they'll come back and rob me!” Mosey responded, weeping.</w:t>
      </w:r>
    </w:p>
    <w:p>
      <w:pPr>
        <w:pStyle w:val="Normal"/>
        <w:rPr/>
      </w:pPr>
      <w:r>
        <w:rPr/>
      </w:r>
    </w:p>
    <w:p>
      <w:pPr>
        <w:pStyle w:val="Normal"/>
        <w:rPr/>
      </w:pPr>
      <w:r>
        <w:rPr/>
        <w:t>A family meeting was convened and it was agreed that Buford and Wes should move into the farm house and Monsey would go to the praline cottage.</w:t>
      </w:r>
    </w:p>
    <w:p>
      <w:pPr>
        <w:pStyle w:val="Normal"/>
        <w:rPr/>
      </w:pPr>
      <w:r>
        <w:rPr/>
      </w:r>
    </w:p>
    <w:p>
      <w:pPr>
        <w:pStyle w:val="Normal"/>
        <w:rPr/>
      </w:pPr>
      <w:r>
        <w:rPr/>
        <w:t>Buford was certain he could make a go of the farm. He had, for a number of years, supplemented his income from a family trust by truck farming – selling corn, tomatoes and melons from the bed of his pick up truck  parked at a shouldter off Hwy 411. He was convinced the farm was a all set to explode itno money with a visonary like himelf at the help.</w:t>
      </w:r>
    </w:p>
    <w:p>
      <w:pPr>
        <w:pStyle w:val="Normal"/>
        <w:rPr/>
      </w:pPr>
      <w:r>
        <w:rPr/>
      </w:r>
    </w:p>
    <w:p>
      <w:pPr>
        <w:pStyle w:val="Normal"/>
        <w:rPr/>
      </w:pPr>
      <w:r>
        <w:rPr/>
      </w:r>
    </w:p>
    <w:p>
      <w:pPr>
        <w:pStyle w:val="Normal"/>
        <w:rPr/>
      </w:pPr>
      <w:r>
        <w:rPr/>
        <w:t xml:space="preserve">Buford </w:t>
      </w:r>
      <w:r>
        <w:rPr/>
        <w:t>was certain</w:t>
      </w:r>
      <w:r>
        <w:rPr/>
        <w:t xml:space="preserve"> the farm w</w:t>
      </w:r>
      <w:r>
        <w:rPr/>
        <w:t xml:space="preserve">ould become profittable, but it would take vision and unconventional thinking. </w:t>
      </w:r>
    </w:p>
    <w:p>
      <w:pPr>
        <w:pStyle w:val="Normal"/>
        <w:rPr/>
      </w:pPr>
      <w:r>
        <w:rPr/>
      </w:r>
    </w:p>
    <w:p>
      <w:pPr>
        <w:pStyle w:val="Normal"/>
        <w:rPr/>
      </w:pPr>
      <w:r>
        <w:rPr/>
        <w:t>“</w:t>
      </w:r>
      <w:r>
        <w:rPr/>
        <w:t>Branding</w:t>
      </w:r>
      <w:r>
        <w:rPr/>
        <w:t xml:space="preserve">” </w:t>
      </w:r>
      <w:r>
        <w:rPr/>
        <w:t>he declared</w:t>
      </w:r>
      <w:r>
        <w:rPr/>
        <w:t xml:space="preserve">. “That </w:t>
      </w:r>
      <w:r>
        <w:rPr/>
        <w:t>how you turn hazelnuts to gold!”</w:t>
      </w:r>
    </w:p>
    <w:p>
      <w:pPr>
        <w:pStyle w:val="Normal"/>
        <w:rPr/>
      </w:pPr>
      <w:r>
        <w:rPr/>
      </w:r>
    </w:p>
    <w:p>
      <w:pPr>
        <w:pStyle w:val="Normal"/>
        <w:rPr/>
      </w:pPr>
      <w:r>
        <w:rPr/>
        <w:t>“</w:t>
      </w:r>
      <w:r>
        <w:rPr/>
        <w:t>Branding?” asked Mosey?</w:t>
      </w:r>
    </w:p>
    <w:p>
      <w:pPr>
        <w:pStyle w:val="Normal"/>
        <w:rPr/>
      </w:pPr>
      <w:r>
        <w:rPr/>
      </w:r>
    </w:p>
    <w:p>
      <w:pPr>
        <w:pStyle w:val="Normal"/>
        <w:rPr/>
      </w:pPr>
      <w:r>
        <w:rPr/>
        <w:t>“</w:t>
      </w:r>
      <w:r>
        <w:rPr/>
        <w:t xml:space="preserve">Sure,” said Buford. “It's what separates your ho-hum garden variety vegetable from </w:t>
      </w:r>
      <w:r>
        <w:rPr/>
        <w:t>upscale designer produce. Take Grainger County and its tomatoes. Every grocery store in town piles those tomatoes high  on a table in the middle of the produce section and sets a sign on top to that pile that says 'Grainger County Tomatoes!' And every one of those tomatoes has a sticker on it, and do you know what that sticker says?”</w:t>
      </w:r>
    </w:p>
    <w:p>
      <w:pPr>
        <w:pStyle w:val="Normal"/>
        <w:rPr/>
      </w:pPr>
      <w:r>
        <w:rPr/>
        <w:t>“</w:t>
      </w:r>
      <w:r>
        <w:rPr/>
        <w:t>Grainger County Tomatoes?” asked Mosey.</w:t>
      </w:r>
    </w:p>
    <w:p>
      <w:pPr>
        <w:pStyle w:val="Normal"/>
        <w:rPr/>
      </w:pPr>
      <w:r>
        <w:rPr/>
        <w:t>“</w:t>
      </w:r>
      <w:r>
        <w:rPr/>
        <w:t>Grainger Coounty Tomatoes!” Buford affirmed.</w:t>
      </w:r>
    </w:p>
    <w:p>
      <w:pPr>
        <w:pStyle w:val="Normal"/>
        <w:rPr/>
      </w:pPr>
      <w:r>
        <w:rPr/>
        <w:t>“</w:t>
      </w:r>
      <w:r>
        <w:rPr/>
        <w:t>And do you really think a tomato from Grainger County is any better than a tomato from Scott County, or Green County, or Blount County or any other County in East Tennessee?”</w:t>
      </w:r>
    </w:p>
    <w:p>
      <w:pPr>
        <w:pStyle w:val="Normal"/>
        <w:rPr/>
      </w:pPr>
      <w:r>
        <w:rPr/>
        <w:t>“</w:t>
      </w:r>
      <w:r>
        <w:rPr/>
        <w:t xml:space="preserve">No!” shouted </w:t>
      </w:r>
      <w:r>
        <w:rPr/>
        <w:t>Buford, answer</w:t>
      </w:r>
      <w:r>
        <w:rPr/>
        <w:t>ing</w:t>
      </w:r>
      <w:r>
        <w:rPr/>
        <w:t xml:space="preserve"> on Moseay's behalf.</w:t>
      </w:r>
    </w:p>
    <w:p>
      <w:pPr>
        <w:pStyle w:val="Normal"/>
        <w:rPr/>
      </w:pPr>
      <w:r>
        <w:rPr/>
        <w:t>“</w:t>
      </w:r>
      <w:r>
        <w:rPr/>
        <w:t>You see,</w:t>
      </w:r>
      <w:r>
        <w:rPr/>
        <w:t xml:space="preserve"> </w:t>
      </w:r>
      <w:r>
        <w:rPr/>
        <w:t>i</w:t>
      </w:r>
      <w:r>
        <w:rPr/>
        <w:t>t's not the tomato that sets Grainger County apart! It's the label!.”</w:t>
      </w:r>
    </w:p>
    <w:p>
      <w:pPr>
        <w:pStyle w:val="Normal"/>
        <w:rPr/>
      </w:pPr>
      <w:r>
        <w:rPr/>
        <w:t xml:space="preserve">Mosey agreed to front the cost of </w:t>
      </w:r>
      <w:r>
        <w:rPr/>
        <w:t>s</w:t>
      </w:r>
      <w:r>
        <w:rPr/>
        <w:t xml:space="preserve">tickers that read, “Blount County Hazelnuts,” and while he was at the printers, Buford </w:t>
      </w:r>
      <w:r>
        <w:rPr/>
        <w:t xml:space="preserve">ordered some that said “Grainger County,” </w:t>
      </w:r>
      <w:r>
        <w:rPr/>
        <w:t>for the tomatoes he sold out of his truck.</w:t>
      </w:r>
    </w:p>
    <w:p>
      <w:pPr>
        <w:pStyle w:val="Normal"/>
        <w:rPr/>
      </w:pPr>
      <w:r>
        <w:rPr/>
      </w:r>
    </w:p>
    <w:p>
      <w:pPr>
        <w:pStyle w:val="Normal"/>
        <w:rPr/>
      </w:pPr>
      <w:r>
        <w:rPr/>
        <w:t xml:space="preserve">Buford was up all night pracing stickers on hazelnuts until he had done and entire bushel. It was a slow task, and in the end, a profitless one. </w:t>
      </w:r>
    </w:p>
    <w:p>
      <w:pPr>
        <w:pStyle w:val="Normal"/>
        <w:rPr/>
      </w:pPr>
      <w:r>
        <w:rPr/>
      </w:r>
    </w:p>
    <w:p>
      <w:pPr>
        <w:pStyle w:val="Normal"/>
        <w:rPr/>
      </w:pPr>
      <w:r>
        <w:rPr/>
        <w:t>“</w:t>
      </w:r>
      <w:r>
        <w:rPr/>
        <w:t>People don't buy hazelnuts” the grocer said.  “</w:t>
      </w:r>
      <w:r>
        <w:rPr/>
        <w:t xml:space="preserve">Not a a grocery store, anyway. </w:t>
      </w:r>
      <w:r>
        <w:rPr/>
        <w:t>Hazelnuts are used to flavor something else. Coffee creamers. Pralines maybe. Or as a paste. There's a commer</w:t>
      </w:r>
      <w:r>
        <w:rPr/>
        <w:t>c</w:t>
      </w:r>
      <w:r>
        <w:rPr/>
        <w:t>ial spread that's pretty popular.”</w:t>
      </w:r>
    </w:p>
    <w:p>
      <w:pPr>
        <w:pStyle w:val="Normal"/>
        <w:rPr/>
      </w:pPr>
      <w:r>
        <w:rPr/>
      </w:r>
    </w:p>
    <w:p>
      <w:pPr>
        <w:pStyle w:val="Normal"/>
        <w:rPr/>
      </w:pPr>
      <w:r>
        <w:rPr/>
        <w:t>Buford back at Mosey's:</w:t>
      </w:r>
    </w:p>
    <w:p>
      <w:pPr>
        <w:pStyle w:val="Normal"/>
        <w:rPr/>
      </w:pPr>
      <w:r>
        <w:rPr/>
      </w:r>
    </w:p>
    <w:p>
      <w:pPr>
        <w:pStyle w:val="Normal"/>
        <w:rPr/>
      </w:pPr>
      <w:r>
        <w:rPr/>
        <w:t>“</w:t>
      </w:r>
      <w:r>
        <w:rPr/>
        <w:t>Hazelnut Butter! That'll make us some money!”</w:t>
      </w:r>
    </w:p>
    <w:p>
      <w:pPr>
        <w:pStyle w:val="Normal"/>
        <w:rPr/>
      </w:pPr>
      <w:r>
        <w:rPr/>
        <w:t>“</w:t>
      </w:r>
      <w:r>
        <w:rPr/>
        <w:t>That's good, honey,” Mosey said absently while she worked a crossword puzzle.</w:t>
      </w:r>
    </w:p>
    <w:p>
      <w:pPr>
        <w:pStyle w:val="Normal"/>
        <w:rPr/>
      </w:pPr>
      <w:r>
        <w:rPr/>
        <w:t>“</w:t>
      </w:r>
      <w:r>
        <w:rPr/>
        <w:t>It's simple economics. There's phases of production, you see, and every time there's a phase you spend a little bit of money but you add a little bit of value. So you start with something that has just a little value and you end up with something that has a lot of value.  That's the whole basis of our economic system.  That's according to many books on the subject that I have seen at the library.”</w:t>
      </w:r>
    </w:p>
    <w:p>
      <w:pPr>
        <w:pStyle w:val="Normal"/>
        <w:rPr/>
      </w:pPr>
      <w:r>
        <w:rPr/>
        <w:t>“</w:t>
      </w:r>
      <w:r>
        <w:rPr/>
        <w:t>What's an 8 letter word for *</w:t>
      </w:r>
    </w:p>
    <w:p>
      <w:pPr>
        <w:pStyle w:val="Normal"/>
        <w:rPr/>
      </w:pPr>
      <w:r>
        <w:rPr/>
        <w:t>“</w:t>
      </w:r>
      <w:r>
        <w:rPr/>
        <w:t>Take a tomato, for instance, since that's what we started with. Now, you can grow a tomato and sell it and make a little money, sure. But what happens if you take that tomato and make it into tomato sauce?”</w:t>
      </w:r>
    </w:p>
    <w:p>
      <w:pPr>
        <w:pStyle w:val="Normal"/>
        <w:rPr/>
      </w:pPr>
      <w:r>
        <w:rPr/>
        <w:t>“</w:t>
      </w:r>
      <w:r>
        <w:rPr/>
        <w:t>Fifteen down is wrong,” Mosey said, attac</w:t>
      </w:r>
      <w:r>
        <w:rPr/>
        <w:t>king</w:t>
      </w:r>
      <w:r>
        <w:rPr/>
        <w:t xml:space="preserve"> the newpaper with an eraser.</w:t>
      </w:r>
    </w:p>
    <w:p>
      <w:pPr>
        <w:pStyle w:val="Normal"/>
        <w:rPr/>
      </w:pPr>
      <w:r>
        <w:rPr/>
        <w:t>“</w:t>
      </w:r>
      <w:r>
        <w:rPr/>
        <w:t>You make even more money!,” said Buford. “Because you added value to it! And if you take that tomato sau</w:t>
      </w:r>
      <w:r>
        <w:rPr/>
        <w:t>c</w:t>
      </w:r>
      <w:r>
        <w:rPr/>
        <w:t xml:space="preserve">e and use it to make a pizza and you sell that, </w:t>
      </w:r>
      <w:r>
        <w:rPr/>
        <w:t>well, the sky's the limit.”</w:t>
      </w:r>
    </w:p>
    <w:p>
      <w:pPr>
        <w:pStyle w:val="Normal"/>
        <w:rPr/>
      </w:pPr>
      <w:r>
        <w:rPr/>
      </w:r>
    </w:p>
    <w:p>
      <w:pPr>
        <w:pStyle w:val="Normal"/>
        <w:rPr/>
      </w:pPr>
      <w:r>
        <w:rPr/>
        <w:t xml:space="preserve">Through research and experimentation, Buford produced a Hazelnut spread that, aided by a low, low introctory rate, sold well enough along side the garden vegetables in his truck. Sales </w:t>
      </w:r>
      <w:r>
        <w:rPr/>
        <w:t>tapered off</w:t>
      </w:r>
      <w:r>
        <w:rPr/>
        <w:t xml:space="preserve"> </w:t>
      </w:r>
      <w:r>
        <w:rPr/>
        <w:t>as</w:t>
      </w:r>
      <w:r>
        <w:rPr/>
        <w:t xml:space="preserve"> he raise</w:t>
      </w:r>
      <w:r>
        <w:rPr/>
        <w:t>d</w:t>
      </w:r>
      <w:r>
        <w:rPr/>
        <w:t xml:space="preserve"> prices enough to afford some reasonable compensation for the time and effort requred to shell and grind enough hazelnuts to make a jar of his hazelnut spread. Buford went to Mosey for money to rent space at the farmers market that occurs every weekend in downtown Nashvanooga. There he plied his wares alongside </w:t>
      </w:r>
      <w:r>
        <w:rPr/>
        <w:t>beeswax candle, goat milk soap, prayer beads, incense, hooka tobacco and hand thrown pottery sold by sandal-shod shod hippies, freckled milk maids and exotic foreign women in Jelabiyas and grand boubous.</w:t>
      </w:r>
    </w:p>
    <w:p>
      <w:pPr>
        <w:pStyle w:val="Normal"/>
        <w:rPr/>
      </w:pPr>
      <w:r>
        <w:rPr/>
        <w:t>Buford let his beard grow.</w:t>
      </w:r>
      <w:r>
        <w:rPr/>
        <w:t>and hair grow.</w:t>
      </w:r>
      <w:r>
        <w:rPr/>
        <w:t xml:space="preserve"> He </w:t>
      </w:r>
      <w:r>
        <w:rPr/>
        <w:t>wore tie-died shirts and a pony tail</w:t>
      </w:r>
      <w:r>
        <w:rPr/>
        <w:t xml:space="preserve">. Sales improved. But the price he could command </w:t>
      </w:r>
      <w:r>
        <w:rPr/>
        <w:t xml:space="preserve">brought in barely more that Buford could make if he put the same amount of time into a job at a factory. He needed automation. It was too bad his father hadn't invented a machine that would shell and grind hazelnuts.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his next venture, Buford set about his own recipe for a praline-butter. This sold well enough at his truckside stand and at the farmer's ,market, but he was unable to command a price that was workth the time and effort it to0ok to shell the hazelnuts. It was clear that without a commercial quality hazelnut sheller, his hazelnut butter had a lmitted future.</w:t>
      </w:r>
    </w:p>
    <w:p>
      <w:pPr>
        <w:pStyle w:val="Normal"/>
        <w:rPr/>
      </w:pPr>
      <w:r>
        <w:rPr/>
      </w:r>
    </w:p>
    <w:p>
      <w:pPr>
        <w:pStyle w:val="Normal"/>
        <w:rPr/>
      </w:pPr>
      <w:r>
        <w:rPr/>
        <w:t>Still, Buford managed to make a reasonable proffit truck farming with the standard items, corn, tomatoes and kmelongs. He didn't have to work very hard and he made a reasonable supplement to his trust incvome and was conviced that one day he would unlocock his father's purpose in the hazelnut orgchare. Perhaps his father had forseen severe drought or ad infestations in the great orchards of the northwest. In the meantgime, he would pursue his fortune on the farm in other ways.</w:t>
      </w:r>
    </w:p>
    <w:p>
      <w:pPr>
        <w:pStyle w:val="Normal"/>
        <w:rPr/>
      </w:pPr>
      <w:r>
        <w:rPr/>
      </w:r>
    </w:p>
    <w:p>
      <w:pPr>
        <w:pStyle w:val="Normal"/>
        <w:rPr/>
      </w:pPr>
      <w:r>
        <w:rPr/>
        <w:t>Up until recently, Buford had to make daily visits to Wes's mother's house for his daily parenting time with Wes. Now that that was no longer the case, Buford was eager to move to the farm with Wes and Molly. Mosey agreed that the Praline Cottage suited her better than the farmhouise. So Wes and family moved in there.</w:t>
      </w:r>
    </w:p>
    <w:p>
      <w:pPr>
        <w:pStyle w:val="Normal"/>
        <w:rPr/>
      </w:pPr>
      <w:r>
        <w:rPr/>
      </w:r>
    </w:p>
    <w:p>
      <w:pPr>
        <w:pStyle w:val="Normal"/>
        <w:rPr/>
      </w:pPr>
      <w:r>
        <w:rPr/>
        <w:t>Hippie farming was his next veture. He purchased chickens for farm fresh eggs. Grass fed beef and other locally sourced ingredients. Grass fed beef, organic pork and produce.</w:t>
      </w:r>
    </w:p>
    <w:p>
      <w:pPr>
        <w:pStyle w:val="Normal"/>
        <w:rPr/>
      </w:pPr>
      <w:r>
        <w:rPr/>
      </w:r>
    </w:p>
    <w:p>
      <w:pPr>
        <w:pStyle w:val="Normal"/>
        <w:rPr/>
      </w:pPr>
      <w:r>
        <w:rPr/>
        <w:t>“</w:t>
      </w:r>
      <w:r>
        <w:rPr/>
        <w:t>Don't you think he's had enough time?” Marnie asked. She pulled a piece of papter from her pocket. “I brought you an eviction notice. I think the best way if for you to sign it. He'll have 30 days to leave.”</w:t>
      </w:r>
    </w:p>
    <w:p>
      <w:pPr>
        <w:pStyle w:val="Normal"/>
        <w:rPr/>
      </w:pPr>
      <w:r>
        <w:rPr/>
      </w:r>
    </w:p>
    <w:p>
      <w:pPr>
        <w:pStyle w:val="Normal"/>
        <w:rPr/>
      </w:pPr>
      <w:r>
        <w:rPr/>
        <w:t xml:space="preserve">Mosey sighed and took the sheet of paper from Marnie. This was not the first occastion that required Moseay to act as the vessel through which reality would assert itself in the dreams of her children. And it was a brood of dreamers that </w:t>
      </w:r>
    </w:p>
    <w:p>
      <w:pPr>
        <w:pStyle w:val="Normal"/>
        <w:rPr/>
      </w:pPr>
      <w:r>
        <w:rPr/>
      </w:r>
    </w:p>
    <w:p>
      <w:pPr>
        <w:pStyle w:val="Normal"/>
        <w:rPr/>
      </w:pPr>
      <w:r>
        <w:rPr/>
      </w:r>
    </w:p>
    <w:p>
      <w:pPr>
        <w:pStyle w:val="Normal"/>
        <w:rPr/>
      </w:pPr>
      <w:r>
        <w:rPr/>
        <w:t>It seemed yet another occasion was at hand where Mosey would serve as the instrument through which reality asserted itself in the dreams of her children. It was not a role she sought.</w:t>
      </w:r>
    </w:p>
    <w:p>
      <w:pPr>
        <w:pStyle w:val="Normal"/>
        <w:rPr/>
      </w:pPr>
      <w:r>
        <w:rPr/>
      </w:r>
    </w:p>
    <w:p>
      <w:pPr>
        <w:pStyle w:val="Normal"/>
        <w:rPr/>
      </w:pPr>
      <w:r>
        <w:rPr/>
        <w:t xml:space="preserve"> </w:t>
      </w:r>
      <w:r>
        <w:rPr/>
        <w:t>to be one of many occassions when Mosey served as the vessel through which reality would assert itself against the notions of her sons and daughter.. And it was a progeny of dreamers that Conrad McGuilicutty had left behind on this earth. Each convinced of their own exceptionality. Each convinced that matters of sustenance and livliedhood would resolve themselves as long as they were true to passion and purpose. And they came to Mosey seeking their blessings on this, the pursuite of their dream, this, the fullfilling of their lives purpose, this hiking of the applacian trail, this sourcing of grass feed beef , this engineering of a nitrogen-powered engine, this forging of an emu empire, this distilling of moonshine whiskey, this writing of literary novels, this chainsaw sculpting of black bear yard ornaments, this bio-engineering of curative genomes, this gathering of wild mushrooms.</w:t>
      </w:r>
    </w:p>
    <w:p>
      <w:pPr>
        <w:pStyle w:val="Normal"/>
        <w:rPr/>
      </w:pPr>
      <w:r>
        <w:rPr/>
      </w:r>
    </w:p>
    <w:p>
      <w:pPr>
        <w:pStyle w:val="Normal"/>
        <w:rPr/>
      </w:pPr>
      <w:r>
        <w:rPr/>
        <w:t>And thse, Mosey denounced each after the other as ill-concieved, half-backed notionss that would lead to naght but bunions, stampeeds, fierey explosions, head kickings, blindness, rejections, ampuatations,  zombie hords, poisonings.</w:t>
      </w:r>
    </w:p>
    <w:p>
      <w:pPr>
        <w:pStyle w:val="Normal"/>
        <w:rPr/>
      </w:pPr>
      <w:r>
        <w:rPr/>
      </w:r>
    </w:p>
    <w:p>
      <w:pPr>
        <w:pStyle w:val="Normal"/>
        <w:rPr/>
      </w:pPr>
      <w:r>
        <w:rPr/>
        <w:t xml:space="preserve">To one degree or another she was always right. And when those enterprises collapsed it was always she, Mosey who paid a price. When the neighbors demanded compensation for car on grass fed cow collisgion, they demanded it of she, Mosey, and son Buford, hippie farmer and lazy fencer. And when </w:t>
      </w:r>
    </w:p>
    <w:p>
      <w:pPr>
        <w:pStyle w:val="Normal"/>
        <w:rPr/>
      </w:pPr>
      <w:r>
        <w:rPr/>
      </w:r>
    </w:p>
    <w:p>
      <w:pPr>
        <w:pStyle w:val="Normal"/>
        <w:rPr/>
      </w:pPr>
      <w:r>
        <w:rPr/>
      </w:r>
    </w:p>
    <w:p>
      <w:pPr>
        <w:pStyle w:val="Normal"/>
        <w:rPr/>
      </w:pPr>
      <w:r>
        <w:rPr/>
      </w:r>
    </w:p>
    <w:p>
      <w:pPr>
        <w:pStyle w:val="Normal"/>
        <w:rPr/>
      </w:pPr>
      <w:r>
        <w:rPr/>
      </w:r>
    </w:p>
    <w:p>
      <w:pPr>
        <w:pStyle w:val="Normal"/>
        <w:rPr/>
      </w:pPr>
      <w:r>
        <w:rPr/>
        <w:t xml:space="preserve">And while she was timid when it came to setting the train back on track, she was assertive in her effort to keep it from jumping it's tracks int the first place. These she denounced each after the other as </w:t>
      </w:r>
    </w:p>
    <w:p>
      <w:pPr>
        <w:pStyle w:val="Normal"/>
        <w:rPr/>
      </w:pPr>
      <w:r>
        <w:rPr/>
      </w:r>
    </w:p>
    <w:p>
      <w:pPr>
        <w:pStyle w:val="Normal"/>
        <w:rPr/>
      </w:pPr>
      <w:r>
        <w:rPr/>
      </w:r>
    </w:p>
    <w:p>
      <w:pPr>
        <w:pStyle w:val="Normal"/>
        <w:rPr/>
      </w:pPr>
      <w:r>
        <w:rPr/>
        <w:t>These Mosey denounced each after the other as vanities that would lead to naught buttercups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xml:space="preserve">had to be the one to bring her children to heel for their own good and for her own wellbeeing, and it seemed this might be such 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When Mosey and Marnie entered the workshop, they found Buford, Rufus, Tennyson Jack and Casie Mel hovering over an unfurled sheet which they had laid out on the work bench.</w:t>
      </w:r>
    </w:p>
    <w:p>
      <w:pPr>
        <w:pStyle w:val="Normal"/>
        <w:rPr/>
      </w:pPr>
      <w:r>
        <w:rPr/>
      </w:r>
    </w:p>
    <w:p>
      <w:pPr>
        <w:pStyle w:val="Normal"/>
        <w:rPr/>
      </w:pPr>
      <w:r>
        <w:rPr/>
        <w:t>“</w:t>
      </w:r>
      <w:r>
        <w:rPr/>
        <w:t>They go in this hopper here,” said Rufus. “They you turn the crank and they come out this shoot.”</w:t>
      </w:r>
    </w:p>
    <w:p>
      <w:pPr>
        <w:pStyle w:val="Normal"/>
        <w:rPr/>
      </w:pPr>
      <w:r>
        <w:rPr/>
      </w:r>
    </w:p>
    <w:p>
      <w:pPr>
        <w:pStyle w:val="Normal"/>
        <w:rPr/>
      </w:pPr>
      <w:r>
        <w:rPr/>
        <w:t>“</w:t>
      </w:r>
      <w:r>
        <w:rPr/>
        <w:t>It looks like it could be that, alright,” said Tennyson Jack.</w:t>
      </w:r>
    </w:p>
    <w:p>
      <w:pPr>
        <w:pStyle w:val="Normal"/>
        <w:rPr/>
      </w:pPr>
      <w:r>
        <w:rPr/>
      </w:r>
    </w:p>
    <w:p>
      <w:pPr>
        <w:pStyle w:val="Normal"/>
        <w:rPr/>
      </w:pPr>
      <w:r>
        <w:rPr/>
        <w:t>“</w:t>
      </w:r>
      <w:r>
        <w:rPr/>
        <w:t>It couldn't be anything else,” decared Buford.</w:t>
      </w:r>
    </w:p>
    <w:p>
      <w:pPr>
        <w:pStyle w:val="Normal"/>
        <w:rPr/>
      </w:pPr>
      <w:r>
        <w:rPr/>
      </w:r>
    </w:p>
    <w:p>
      <w:pPr>
        <w:pStyle w:val="Normal"/>
        <w:rPr/>
      </w:pPr>
      <w:r>
        <w:rPr/>
        <w:t>“</w:t>
      </w:r>
      <w:r>
        <w:rPr/>
        <w:t>What do you boys have there,” asked Mosey.</w:t>
      </w:r>
    </w:p>
    <w:p>
      <w:pPr>
        <w:pStyle w:val="Normal"/>
        <w:rPr/>
      </w:pPr>
      <w:r>
        <w:rPr/>
      </w:r>
    </w:p>
    <w:p>
      <w:pPr>
        <w:pStyle w:val="Normal"/>
        <w:rPr/>
      </w:pPr>
      <w:r>
        <w:rPr/>
        <w:t>“</w:t>
      </w:r>
      <w:r>
        <w:rPr/>
        <w:t>Well,” said Tennyson Jack. “Buford thinks he's founds plans for a device dad invented to shell Hazelnuts.</w:t>
      </w:r>
    </w:p>
    <w:p>
      <w:pPr>
        <w:pStyle w:val="Normal"/>
        <w:rPr/>
      </w:pPr>
      <w:r>
        <w:rPr/>
      </w:r>
    </w:p>
    <w:p>
      <w:pPr>
        <w:pStyle w:val="Normal"/>
        <w:rPr/>
      </w:pPr>
      <w:r>
        <w:rPr/>
        <w:t>“</w:t>
      </w:r>
      <w:r>
        <w:rPr/>
        <w:t>Really?” asked Mosey.</w:t>
      </w:r>
    </w:p>
    <w:p>
      <w:pPr>
        <w:pStyle w:val="Normal"/>
        <w:rPr/>
      </w:pPr>
      <w:r>
        <w:rPr/>
      </w:r>
    </w:p>
    <w:p>
      <w:pPr>
        <w:pStyle w:val="Normal"/>
        <w:rPr/>
      </w:pPr>
      <w:r>
        <w:rPr/>
        <w:t>“</w:t>
      </w:r>
      <w:r>
        <w:rPr/>
        <w:t>I don't know what else it could be</w:t>
      </w:r>
    </w:p>
    <w:p>
      <w:pPr>
        <w:pStyle w:val="Normal"/>
        <w:rPr/>
      </w:pPr>
      <w:r>
        <w:rPr/>
      </w:r>
    </w:p>
    <w:p>
      <w:pPr>
        <w:pStyle w:val="Normal"/>
        <w:rPr/>
      </w:pPr>
      <w:r>
        <w:rPr/>
        <w:t>“</w:t>
      </w:r>
      <w:r>
        <w:rPr/>
        <w:t>I suppose it would make sense that Conrad had something like that in mind.”</w:t>
      </w:r>
    </w:p>
    <w:p>
      <w:pPr>
        <w:pStyle w:val="Normal"/>
        <w:rPr/>
      </w:pPr>
      <w:r>
        <w:rPr/>
      </w:r>
    </w:p>
    <w:p>
      <w:pPr>
        <w:pStyle w:val="Normal"/>
        <w:rPr/>
      </w:pPr>
      <w:r>
        <w:rPr/>
        <w:t>“</w:t>
      </w:r>
      <w:r>
        <w:rPr/>
        <w:t>The plans are all here,” said Buford. “We've got to build this right here in the shop, just like Dad used to do! We can have it finished by the time the nuts drop this fall. Then we can make hazelnut butter to sell at the farmer's market in time for christmas. It's gonna be the best Christmas ever!”</w:t>
      </w:r>
    </w:p>
    <w:p>
      <w:pPr>
        <w:pStyle w:val="Normal"/>
        <w:rPr/>
      </w:pPr>
      <w:r>
        <w:rPr/>
      </w:r>
    </w:p>
    <w:p>
      <w:pPr>
        <w:pStyle w:val="Normal"/>
        <w:rPr/>
      </w:pPr>
      <w:r>
        <w:rPr/>
        <w:t>“</w:t>
      </w:r>
      <w:r>
        <w:rPr/>
        <w:t>Well, said Mosey. “It sounds like you might finally be onto something.”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1011</TotalTime>
  <Application>LibreOffice/5.0.1.2$Windows_x86 LibreOffice_project/81898c9f5c0d43f3473ba111d7b351050be20261</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2017-01-27T05:10:19Z</dcterms:created>
  <dc:language>en-US</dc:language>
  <dcterms:modified xsi:type="dcterms:W3CDTF">2017-08-31T11:11:16Z</dcterms:modified>
  <cp:revision>13</cp:revision>
</cp:coreProperties>
</file>