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Chickpocalypse joined the Girls in a soft, murmuring hymn at the funeral, which was held on a hillside orchard that overlooked . Beaufore loved the smell of the upturned earth of the orchard and reveled like a dog half his age in the great red mound which was piled beside the grave. Wes spoke sharply to him, but Jim advised that Calla would want her funeral to be a joyous celebration of her life and so Baufore, belly up on the mound, ground his back and shoulders joyously into the </w:t>
      </w:r>
    </w:p>
    <w:p>
      <w:pPr>
        <w:pStyle w:val="Normal"/>
        <w:rPr/>
      </w:pPr>
      <w:r>
        <w:rPr/>
        <w:t xml:space="preserve">  </w:t>
      </w:r>
    </w:p>
    <w:p>
      <w:pPr>
        <w:pStyle w:val="Normal"/>
        <w:rPr/>
      </w:pPr>
      <w:r>
        <w:rPr/>
        <w:t xml:space="preserve">as they laid Calla the goat to rest in the hillside orchard that looked over the farm houses. The cousins came from across the creek and laid down daisies and buttercups on the soft earth. Jim and Uncle </w:t>
      </w:r>
      <w:del w:id="0" w:author="Jeff Tallent" w:date="2014-02-06T10:30:00Z">
        <w:r>
          <w:rPr/>
          <w:delText>Buck</w:delText>
        </w:r>
      </w:del>
      <w:ins w:id="1" w:author="Jeff Tallent" w:date="2014-02-06T10:30:00Z">
        <w:r>
          <w:rPr/>
          <w:t>Earl</w:t>
        </w:r>
      </w:ins>
      <w:r>
        <w:rPr/>
        <w:t xml:space="preserve"> took a break from the Apple Cottage restoration and stood in attendance while Wes and each of the cousins said a few words about Calla the Goat and her many contributions to life on Mosey’s farm.</w:t>
      </w:r>
    </w:p>
    <w:p>
      <w:pPr>
        <w:pStyle w:val="Normal"/>
        <w:rPr/>
      </w:pPr>
      <w:r>
        <w:rPr/>
        <w:t>“</w:t>
      </w:r>
      <w:r>
        <w:rPr/>
        <w:t xml:space="preserve">A darned waste we’re not eating her,” Uncle </w:t>
      </w:r>
      <w:del w:id="2" w:author="Jeff Tallent" w:date="2014-02-06T10:30:00Z">
        <w:r>
          <w:rPr/>
          <w:delText>Buck</w:delText>
        </w:r>
      </w:del>
      <w:ins w:id="3" w:author="Jeff Tallent" w:date="2014-02-06T10:30:00Z">
        <w:r>
          <w:rPr/>
          <w:t>Earl</w:t>
        </w:r>
      </w:ins>
      <w:r>
        <w:rPr/>
        <w:t xml:space="preserve"> grumbled under his breath.</w:t>
      </w:r>
    </w:p>
    <w:p>
      <w:pPr>
        <w:pStyle w:val="Normal"/>
        <w:rPr/>
      </w:pPr>
      <w:r>
        <w:rPr/>
        <w:t xml:space="preserve">Jim and Uncle </w:t>
      </w:r>
      <w:del w:id="4" w:author="Jeff Tallent" w:date="2014-02-06T10:30:00Z">
        <w:r>
          <w:rPr/>
          <w:delText>Buck</w:delText>
        </w:r>
      </w:del>
      <w:ins w:id="5" w:author="Jeff Tallent" w:date="2014-02-06T10:30:00Z">
        <w:r>
          <w:rPr/>
          <w:t>Earl</w:t>
        </w:r>
      </w:ins>
      <w:r>
        <w:rPr/>
        <w:t xml:space="preserve"> returned to the renovation of the Apple Cottage</w:t>
      </w:r>
    </w:p>
    <w:p>
      <w:pPr>
        <w:pStyle w:val="Normal"/>
        <w:rPr/>
      </w:pPr>
      <w:r>
        <w:rPr/>
        <w:t xml:space="preserve">After the service, Uncle </w:t>
      </w:r>
      <w:del w:id="6" w:author="Jeff Tallent" w:date="2014-02-06T10:30:00Z">
        <w:r>
          <w:rPr/>
          <w:delText>Buck</w:delText>
        </w:r>
      </w:del>
      <w:ins w:id="7" w:author="Jeff Tallent" w:date="2014-02-06T10:30:00Z">
        <w:r>
          <w:rPr/>
          <w:t>Earl</w:t>
        </w:r>
      </w:ins>
      <w:r>
        <w:rPr/>
        <w:t xml:space="preserve"> returned to repairing the Apple Cottage, and Jim resumed picking pairs to sell at the Knoxville farmer’s market that weekend</w:t>
      </w:r>
    </w:p>
    <w:p>
      <w:pPr>
        <w:pStyle w:val="Normal"/>
        <w:rPr/>
      </w:pPr>
      <w:r>
        <w:rPr/>
        <w:t>“</w:t>
      </w:r>
      <w:r>
        <w:rPr/>
        <w:t>Organic farming,” Mosey had hissed. “The things my young’ns wll come up with to keep from getting a job.</w:t>
      </w:r>
    </w:p>
    <w:p>
      <w:pPr>
        <w:pStyle w:val="Normal"/>
        <w:rPr/>
      </w:pPr>
      <w:r>
        <w:rPr/>
        <w:t>Mosey’s dismissals only hardened Jim’s resolve, and left him determined to prove he could make a go of the farm. Jim left a job in computers to return to the farm when the Department of Children’s Services deposited Wes on his doorstep that first time last winter. Wes’s mom, Karen, had been arrested for criminal trespass and vandalism in activiites related to her involvement with animal rights causes. Karen appealed for Wes to be left not with his father, but with her Mother in Chatanooga. Jim, she said, had been an uninvolved and distant dad since the time they were divorced when Wes was three. As a result, Wes had a number of social and academic issues and required diligent parental attention. Karen’s mom was retired and had ample time to devote to Wes’s needs.</w:t>
      </w:r>
    </w:p>
    <w:p>
      <w:pPr>
        <w:pStyle w:val="Normal"/>
        <w:rPr/>
      </w:pPr>
      <w:r>
        <w:rPr/>
        <w:t>Wes corroborated his mom’s account of his relationship with his father and begged the judge to send him to Chatanooga with his maternal grandmother. But Wes was not yet 12 -- an age where the court begins to give a degree of deference to a child’s wishes in such matters. Wes went home with Jim. Karen’s senteance wasn’t very long, Just a few weeks in the county lockup.Wes would return to her care when she got out, provided she submitted to a psychiatric evaluation and refrained from owning or keeping animals at her home.</w:t>
      </w:r>
    </w:p>
    <w:p>
      <w:pPr>
        <w:pStyle w:val="Normal"/>
        <w:rPr/>
      </w:pPr>
      <w:r>
        <w:rPr/>
        <w:t>That was the first time the DCS caseworker came to Jim’s door. The second time was to inform Jim that Karen had ended her life in jail. County jailers were investigating exactly how it was that she had gotten access to the prescription medications she consumed in her cell. She died peacefully and without pain.</w:t>
      </w:r>
    </w:p>
    <w:p>
      <w:pPr>
        <w:pStyle w:val="Normal"/>
        <w:rPr/>
      </w:pPr>
      <w:r>
        <w:rPr/>
        <w:t>Wes looked upon his father with hate-filled eyes and heard the news. There followed a chase through traffic in Jim’s neighborhood that ended with Wes seized, spanked and sent to his room. There he grieved alone.</w:t>
      </w:r>
    </w:p>
    <w:p>
      <w:pPr>
        <w:pStyle w:val="Normal"/>
        <w:rPr/>
      </w:pPr>
      <w:r>
        <w:rPr/>
      </w:r>
    </w:p>
    <w:p>
      <w:pPr>
        <w:pStyle w:val="Normal"/>
        <w:rPr/>
      </w:pPr>
      <w:r>
        <w:rPr/>
        <w:t>Jim moved back to the farm with Wes and his second wife, Ellen. She hadn’t wanted to leave their home in the city. She liked having her friends close. She dreadead the forty minute commute to her job. She was unconvinced that Jim was really cut out for farming.</w:t>
      </w:r>
    </w:p>
    <w:p>
      <w:pPr>
        <w:pStyle w:val="Normal"/>
        <w:rPr/>
      </w:pPr>
      <w:r>
        <w:rPr/>
        <w:t>But Wes. How can we even begin to imagine his grief? How can we expect him to get by with anything less than a fulltime parent? He has a devoted grandmother in Chattanooga with unlimited time and capacity for nurturing. He’ll be twelve soon. Great deference at age twelve.</w:t>
      </w:r>
    </w:p>
    <w:p>
      <w:pPr>
        <w:pStyle w:val="Normal"/>
        <w:rPr/>
      </w:pPr>
      <w:r>
        <w:rPr/>
        <w:t>And so they settled into this new domestic adventure on the farm. Wes and Jim had loud aguments about the volume of the television and the appropriateness of the programming while Ellen secluded herself upstairs with a tablet computer on her lap and headphones over her ears. Listless mornings followed nights of half-sleep as Jim and Ellen lay in a half-waking state awaiting the entrance of Wes, who would announce he was unable to sleep alone.</w:t>
      </w:r>
    </w:p>
    <w:p>
      <w:pPr>
        <w:pStyle w:val="Normal"/>
        <w:rPr/>
      </w:pPr>
      <w:r>
        <w:rPr/>
        <w:t>Fights over homeword. Fights over vegetables. Items missing or destroyed. Wes wished Jim dead at the top of his lungs while Ellen lay upstairs and suffer terrible migraines. Now she kept a small refrigerator by her bed for the purpose of keeping the compress cool. Lately she’d started keeping beer there too.</w:t>
      </w:r>
    </w:p>
    <w:p>
      <w:pPr>
        <w:pStyle w:val="Normal"/>
        <w:rPr/>
      </w:pPr>
      <w:r>
        <w:rPr/>
        <w:t xml:space="preserve">Jim felt nothing at all when she told him she was leaving. She waited a long while for Jim to say something, and when he didn’t she took up her bags. She paused at the door. </w:t>
      </w:r>
    </w:p>
    <w:p>
      <w:pPr>
        <w:pStyle w:val="Normal"/>
        <w:rPr/>
      </w:pPr>
      <w:r>
        <w:rPr/>
        <w:t>“</w:t>
      </w:r>
      <w:r>
        <w:rPr/>
        <w:t>I know you’re afraid of losing him.” She didn’t look back. She was gone several minutes before Jim finally answered.</w:t>
      </w:r>
    </w:p>
    <w:p>
      <w:pPr>
        <w:pStyle w:val="Normal"/>
        <w:rPr/>
      </w:pPr>
      <w:r>
        <w:rPr/>
        <w:t>“</w:t>
      </w:r>
      <w:r>
        <w:rPr/>
        <w:t>I’m not afraid of losing him. I’m afraid I already have.”</w:t>
      </w:r>
    </w:p>
    <w:p>
      <w:pPr>
        <w:pStyle w:val="Normal"/>
        <w:rPr/>
      </w:pPr>
      <w:r>
        <w:rPr/>
        <w:t>The next day, they buried Calls in the hillside orchard that overlooked the farm houses. Wes and the farm animals out on the deck</w:t>
      </w:r>
    </w:p>
    <w:p>
      <w:pPr>
        <w:pStyle w:val="Normal"/>
        <w:rPr/>
      </w:pPr>
      <w:r>
        <w:rPr/>
        <w:t>There was a good bit less tension in the house following Ellen’s departure. Wes started spending more time outside. The day after Calla’s funderal found him on the deck with a laptop computer.</w:t>
      </w:r>
    </w:p>
    <w:p>
      <w:pPr>
        <w:pStyle w:val="Normal"/>
        <w:rPr/>
      </w:pPr>
      <w:r>
        <w:rPr/>
        <w:t>“</w:t>
      </w:r>
      <w:r>
        <w:rPr/>
        <w:t>Your ornamental and flighty.”</w:t>
      </w:r>
    </w:p>
    <w:p>
      <w:pPr>
        <w:pStyle w:val="Normal"/>
        <w:rPr/>
      </w:pPr>
      <w:r>
        <w:rPr/>
        <w:t xml:space="preserve"> “</w:t>
      </w:r>
      <w:r>
        <w:rPr/>
        <w:t>It says here you’re flighty and  ornamental,” said Wes.</w:t>
      </w:r>
    </w:p>
    <w:p>
      <w:pPr>
        <w:pStyle w:val="Normal"/>
        <w:rPr/>
      </w:pPr>
      <w:r>
        <w:rPr/>
        <w:t>Chickpocalypse was delighted.</w:t>
      </w:r>
    </w:p>
    <w:p>
      <w:pPr>
        <w:pStyle w:val="Normal"/>
        <w:rPr/>
      </w:pPr>
      <w:r>
        <w:rPr/>
        <w:t>“</w:t>
      </w:r>
      <w:r>
        <w:rPr/>
        <w:t>Ornamental!” she said, allowing the word roll lovingly from her tongue. The Girls fell into jealous murmurings.</w:t>
      </w:r>
    </w:p>
    <w:p>
      <w:pPr>
        <w:pStyle w:val="Normal"/>
        <w:rPr/>
      </w:pPr>
      <w:r>
        <w:rPr/>
        <w:t>“</w:t>
      </w:r>
      <w:r>
        <w:rPr/>
        <w:t>But you leghorns! It says your spritely, and you have great style. You’re the most popular breed in America!”</w:t>
      </w:r>
    </w:p>
    <w:p>
      <w:pPr>
        <w:pStyle w:val="Normal"/>
        <w:rPr/>
      </w:pPr>
      <w:r>
        <w:rPr/>
        <w:t>“</w:t>
      </w:r>
      <w:r>
        <w:rPr/>
        <w:t>I’m a retriever,” said Huggins . The most popular dog.”</w:t>
      </w:r>
    </w:p>
    <w:p>
      <w:pPr>
        <w:pStyle w:val="Normal"/>
        <w:rPr/>
      </w:pPr>
      <w:r>
        <w:rPr/>
        <w:t>“</w:t>
      </w:r>
      <w:r>
        <w:rPr/>
        <w:t>I’m a treeing walker hound,” said Klutin. “I climb trees.”</w:t>
      </w:r>
    </w:p>
    <w:p>
      <w:pPr>
        <w:pStyle w:val="Normal"/>
        <w:rPr/>
      </w:pPr>
      <w:r>
        <w:rPr/>
        <w:t>“</w:t>
      </w:r>
      <w:r>
        <w:rPr/>
        <w:t>You don’t climb trees,” said Wes. “You chase opossums and raccoons.”</w:t>
      </w:r>
    </w:p>
    <w:p>
      <w:pPr>
        <w:pStyle w:val="Normal"/>
        <w:rPr/>
      </w:pPr>
      <w:r>
        <w:rPr/>
        <w:t>“</w:t>
      </w:r>
      <w:r>
        <w:rPr/>
        <w:t>Glad to know that,” said Kutin. “I</w:t>
      </w:r>
      <w:del w:id="8" w:author="Jeff Tallent" w:date="2014-02-01T21:15:00Z">
        <w:r>
          <w:rPr/>
          <w:delText>t worried me a bit</w:delText>
        </w:r>
      </w:del>
      <w:ins w:id="9" w:author="Jeff Tallent" w:date="2014-02-01T21:15:00Z">
        <w:r>
          <w:rPr/>
          <w:t xml:space="preserve"> was a little worried</w:t>
        </w:r>
      </w:ins>
      <w:r>
        <w:rPr/>
        <w:t>.”</w:t>
      </w:r>
    </w:p>
    <w:p>
      <w:pPr>
        <w:pStyle w:val="Normal"/>
        <w:rPr/>
      </w:pPr>
      <w:r>
        <w:rPr/>
        <w:t xml:space="preserve"> “</w:t>
      </w:r>
      <w:r>
        <w:rPr/>
        <w:t xml:space="preserve">What kind of a dog am I?” asked Beaufore. </w:t>
      </w:r>
    </w:p>
    <w:p>
      <w:pPr>
        <w:pStyle w:val="Normal"/>
        <w:rPr/>
      </w:pPr>
      <w:r>
        <w:rPr/>
        <w:t>“</w:t>
      </w:r>
      <w:r>
        <w:rPr/>
        <w:t>You,” said Wes. “Well you’re a mixed breed of some sort.”</w:t>
      </w:r>
    </w:p>
    <w:p>
      <w:pPr>
        <w:pStyle w:val="Normal"/>
        <w:rPr/>
      </w:pPr>
      <w:r>
        <w:rPr/>
        <w:t>“</w:t>
      </w:r>
      <w:r>
        <w:rPr/>
        <w:t>A mutt, you mean, said Beaufore.</w:t>
      </w:r>
    </w:p>
    <w:p>
      <w:pPr>
        <w:pStyle w:val="Normal"/>
        <w:rPr/>
      </w:pPr>
      <w:r>
        <w:rPr/>
        <w:t>“</w:t>
      </w:r>
      <w:r>
        <w:rPr/>
        <w:t>Well, yeah, I guess. But mutts are great dogs, loveable, you know.. Lots of times, purebreds have genetic problems.”</w:t>
      </w:r>
    </w:p>
    <w:p>
      <w:pPr>
        <w:pStyle w:val="Normal"/>
        <w:rPr/>
      </w:pPr>
      <w:r>
        <w:rPr/>
        <w:t xml:space="preserve">“… </w:t>
      </w:r>
      <w:r>
        <w:rPr/>
        <w:t>And hybrid vigor!” chimed Cerino “Don’t forget hybrid vigor!”</w:t>
      </w:r>
    </w:p>
    <w:p>
      <w:pPr>
        <w:pStyle w:val="Normal"/>
        <w:rPr/>
      </w:pPr>
      <w:r>
        <w:rPr/>
        <w:t>“</w:t>
      </w:r>
      <w:r>
        <w:rPr/>
        <w:t>A mixed breed is not the same thing as a hybrid,” said Zelda. “So please top with the hybrid vigor.” Cerino’s offering of rotten fruit and fungus lay spurned in the corner of her cage.</w:t>
      </w:r>
    </w:p>
    <w:p>
      <w:pPr>
        <w:pStyle w:val="Normal"/>
        <w:rPr/>
      </w:pPr>
      <w:r>
        <w:rPr/>
        <w:t>The door to the Apple Cottage opened and Blind Aunt Marnie exited. She sniffed suspiciously at the air and glowered in the direction of the orchard, where the laying hens were pecking ahe mound of red earth excavated for Calla’s grave. Wes shuddered at the site of her. She felt her way to the pig enclosure using guidelines set up for that purpose, and carried a leash with a choke chain collar. The pig greeted her enthusiast</w:t>
      </w:r>
      <w:del w:id="10" w:author="Jeff Tallent" w:date="2014-02-06T10:53:00Z">
        <w:r>
          <w:rPr/>
          <w:delText>ica</w:delText>
        </w:r>
      </w:del>
      <w:r>
        <w:rPr/>
        <w:t>lly. Marnie opened the gate, slipped the collar around the pig’s neck, and allowed herself to be led into the orchard.</w:t>
      </w:r>
    </w:p>
    <w:p>
      <w:pPr>
        <w:pStyle w:val="Normal"/>
        <w:rPr/>
      </w:pPr>
      <w:ins w:id="11" w:author="Jeff Tallent" w:date="2014-02-06T10:39:00Z">
        <w:r>
          <w:rPr/>
          <w:t>The image of Marnie being led around the farm by the pig was</w:t>
        </w:r>
      </w:ins>
      <w:ins w:id="12" w:author="Jeff Tallent" w:date="2014-02-06T10:40:00Z">
        <w:r>
          <w:rPr/>
          <w:t xml:space="preserve">, by now, </w:t>
        </w:r>
      </w:ins>
      <w:ins w:id="13" w:author="Jeff Tallent" w:date="2014-02-06T10:42:00Z">
        <w:r>
          <w:rPr/>
          <w:t xml:space="preserve">commonplace on the farm, </w:t>
        </w:r>
      </w:ins>
      <w:ins w:id="14" w:author="Jeff Tallent" w:date="2014-02-06T10:40:00Z">
        <w:r>
          <w:rPr/>
          <w:t>but</w:t>
        </w:r>
      </w:ins>
      <w:ins w:id="15" w:author="Jeff Tallent" w:date="2014-02-06T10:43:00Z">
        <w:r>
          <w:rPr/>
          <w:t>, for the public at large,</w:t>
        </w:r>
      </w:ins>
      <w:ins w:id="16" w:author="Jeff Tallent" w:date="2014-02-06T10:40:00Z">
        <w:r>
          <w:rPr/>
          <w:t xml:space="preserve"> the use of pigs as a service animal </w:t>
        </w:r>
      </w:ins>
      <w:ins w:id="17" w:author="Jeff Tallent" w:date="2014-02-06T10:43:00Z">
        <w:r>
          <w:rPr/>
          <w:t>was</w:t>
        </w:r>
      </w:ins>
      <w:ins w:id="18" w:author="Jeff Tallent" w:date="2014-02-06T10:41:00Z">
        <w:r>
          <w:rPr/>
          <w:t xml:space="preserve"> a very rare thing. Unheard of, in fact, so when word got to the Fissionb</w:t>
        </w:r>
      </w:ins>
      <w:ins w:id="19" w:author="Jeff Tallent" w:date="2014-02-06T10:42:00Z">
        <w:r>
          <w:rPr/>
          <w:t xml:space="preserve">erry observer, they sent a </w:t>
        </w:r>
      </w:ins>
      <w:ins w:id="20" w:author="Jeff Tallent" w:date="2014-02-06T10:43:00Z">
        <w:r>
          <w:rPr/>
          <w:t>reporter</w:t>
        </w:r>
      </w:ins>
      <w:ins w:id="21" w:author="Jeff Tallent" w:date="2014-02-06T10:44:00Z">
        <w:r>
          <w:rPr/>
          <w:t xml:space="preserve"> to write a feature story.</w:t>
        </w:r>
      </w:ins>
      <w:del w:id="22" w:author="Jeff Tallent" w:date="2014-02-06T10:44:00Z">
        <w:r>
          <w:rPr/>
          <w:delText xml:space="preserve"> early in the career of McGillicuddy the Seeing Eye Wonder Pig. A reporter from a local newspaper came out to do a story</w:delText>
        </w:r>
      </w:del>
      <w:del w:id="23" w:author="Jeff Tallent" w:date="2014-02-06T10:35:00Z">
        <w:r>
          <w:rPr/>
          <w:delText>but it had been regarded  as quite extraordinary</w:delText>
        </w:r>
      </w:del>
      <w:del w:id="24" w:author="Jeff Tallent" w:date="2014-02-06T10:44:00Z">
        <w:r>
          <w:rPr/>
          <w:delText xml:space="preserve">, </w:delText>
        </w:r>
      </w:del>
      <w:del w:id="25" w:author="Jeff Tallent" w:date="2014-02-06T10:35:00Z">
        <w:r>
          <w:rPr/>
          <w:delText>the phenomenon</w:delText>
        </w:r>
      </w:del>
      <w:del w:id="26" w:author="Jeff Tallent" w:date="2014-02-06T10:44:00Z">
        <w:r>
          <w:rPr/>
          <w:delText xml:space="preserve">By now, Wes was used to </w:delText>
        </w:r>
      </w:del>
      <w:ins w:id="27" w:author="Jeff Tallent" w:date="2014-02-01T21:11:00Z">
        <w:r>
          <w:rPr/>
          <w:t xml:space="preserve"> </w:t>
        </w:r>
      </w:ins>
      <w:ins w:id="28" w:author="Jeff Tallent" w:date="2014-02-01T21:08:00Z">
        <w:r>
          <w:rPr/>
          <w:t xml:space="preserve">Three weeks later, </w:t>
        </w:r>
      </w:ins>
      <w:del w:id="29" w:author="Jeff Tallent" w:date="2014-02-01T21:08:00Z">
        <w:r>
          <w:rPr/>
          <w:delText>. Then a</w:delText>
        </w:r>
      </w:del>
      <w:ins w:id="30" w:author="Jeff Tallent" w:date="2014-02-01T21:08:00Z">
        <w:r>
          <w:rPr/>
          <w:t>the</w:t>
        </w:r>
      </w:ins>
      <w:r>
        <w:rPr/>
        <w:t xml:space="preserve"> regional </w:t>
      </w:r>
      <w:del w:id="31" w:author="Jeff Tallent" w:date="2014-02-06T10:44:00Z">
        <w:r>
          <w:rPr/>
          <w:delText xml:space="preserve">daily </w:delText>
        </w:r>
      </w:del>
      <w:ins w:id="32" w:author="Jeff Tallent" w:date="2014-02-06T10:44:00Z">
        <w:r>
          <w:rPr/>
          <w:t xml:space="preserve">Nashvanooga Times </w:t>
        </w:r>
      </w:ins>
      <w:r>
        <w:rPr/>
        <w:t>sent a reporter and a photographer and Marnie and McGu</w:t>
      </w:r>
      <w:del w:id="33" w:author="Jeff Tallent" w:date="2014-02-01T20:41:00Z">
        <w:r>
          <w:rPr/>
          <w:delText>i</w:delText>
        </w:r>
      </w:del>
      <w:r>
        <w:rPr/>
        <w:t>lic</w:t>
      </w:r>
      <w:ins w:id="34" w:author="Jeff Tallent" w:date="2014-02-01T20:41:00Z">
        <w:r>
          <w:rPr/>
          <w:t>uddy</w:t>
        </w:r>
      </w:ins>
      <w:ins w:id="35" w:author="Jeff Tallent" w:date="2014-02-01T20:42:00Z">
        <w:r>
          <w:rPr/>
          <w:t xml:space="preserve"> appea</w:t>
        </w:r>
      </w:ins>
      <w:ins w:id="36" w:author="Jeff Tallent" w:date="2014-02-01T20:43:00Z">
        <w:r>
          <w:rPr/>
          <w:t xml:space="preserve">red above the fold on </w:t>
        </w:r>
      </w:ins>
      <w:ins w:id="37" w:author="Jeff Tallent" w:date="2014-02-06T10:45:00Z">
        <w:r>
          <w:rPr/>
          <w:t>the front page, and were the subjects of a full page feature story in the Local section.</w:t>
        </w:r>
      </w:ins>
      <w:ins w:id="38" w:author="Jeff Tallent" w:date="2014-02-01T20:43:00Z">
        <w:r>
          <w:rPr/>
          <w:t xml:space="preserve"> </w:t>
        </w:r>
      </w:ins>
      <w:ins w:id="39" w:author="Jeff Tallent" w:date="2014-02-06T10:46:00Z">
        <w:r>
          <w:rPr/>
          <w:t xml:space="preserve">It wasn’t long before Marnie </w:t>
        </w:r>
      </w:ins>
      <w:ins w:id="40" w:author="Jeff Tallent" w:date="2014-02-06T10:48:00Z">
        <w:r>
          <w:rPr/>
          <w:t>and McGillicuddy begain appearing on national cable networks.</w:t>
        </w:r>
      </w:ins>
    </w:p>
    <w:p>
      <w:pPr>
        <w:pStyle w:val="Normal"/>
        <w:rPr/>
      </w:pPr>
      <w:del w:id="42" w:author="Jeff Tallent" w:date="2014-02-01T20:41:00Z">
        <w:r>
          <w:rPr/>
          <w:delText>u</w:delText>
        </w:r>
      </w:del>
    </w:p>
    <w:p>
      <w:pPr>
        <w:pStyle w:val="Normal"/>
        <w:rPr/>
      </w:pPr>
      <w:ins w:id="43" w:author="Jeff Tallent" w:date="2014-02-01T21:15:00Z">
        <w:r>
          <w:rPr/>
          <w:t>The attention couldn’t have come at a better time for Mc</w:t>
        </w:r>
      </w:ins>
      <w:ins w:id="44" w:author="Jeff Tallent" w:date="2014-02-01T21:16:00Z">
        <w:r>
          <w:rPr/>
          <w:t>Gillicuddy</w:t>
        </w:r>
      </w:ins>
      <w:ins w:id="45" w:author="Jeff Tallent" w:date="2014-02-06T10:49:00Z">
        <w:r>
          <w:rPr/>
          <w:t>. He was only</w:t>
        </w:r>
      </w:ins>
      <w:ins w:id="46" w:author="Jeff Tallent" w:date="2014-02-01T21:16:00Z">
        <w:r>
          <w:rPr/>
          <w:t xml:space="preserve"> weeks from the slaughterhouse when his </w:t>
        </w:r>
      </w:ins>
      <w:ins w:id="47" w:author="Jeff Tallent" w:date="2014-02-06T10:49:00Z">
        <w:r>
          <w:rPr/>
          <w:t>story</w:t>
        </w:r>
      </w:ins>
      <w:ins w:id="48" w:author="Jeff Tallent" w:date="2014-02-06T10:50:00Z">
        <w:r>
          <w:rPr/>
          <w:t xml:space="preserve"> got out, and it wasn’t long until </w:t>
        </w:r>
      </w:ins>
      <w:ins w:id="49" w:author="Jeff Tallent" w:date="2014-02-06T10:51:00Z">
        <w:r>
          <w:rPr/>
          <w:t>fans formed a movement devoted to McGillicuddy’s salvation.</w:t>
        </w:r>
      </w:ins>
      <w:ins w:id="50" w:author="Jeff Tallent" w:date="2014-02-06T10:52:00Z">
        <w:r>
          <w:rPr/>
          <w:t xml:space="preserve"> Uncle Earl was condemned</w:t>
        </w:r>
      </w:ins>
      <w:ins w:id="51" w:author="Jeff Tallent" w:date="2014-02-06T10:55:00Z">
        <w:r>
          <w:rPr/>
          <w:t xml:space="preserve"> </w:t>
        </w:r>
      </w:ins>
      <w:ins w:id="52" w:author="Jeff Tallent" w:date="2014-02-06T10:54:00Z">
        <w:r>
          <w:rPr/>
          <w:t>on local editorial pages</w:t>
        </w:r>
      </w:ins>
      <w:ins w:id="53" w:author="Jeff Tallent" w:date="2014-02-06T10:55:00Z">
        <w:r>
          <w:rPr/>
          <w:t xml:space="preserve"> and</w:t>
        </w:r>
      </w:ins>
      <w:ins w:id="54" w:author="Jeff Tallent" w:date="2014-02-06T10:52:00Z">
        <w:r>
          <w:rPr/>
          <w:t xml:space="preserve"> on </w:t>
        </w:r>
      </w:ins>
      <w:ins w:id="55" w:author="Jeff Tallent" w:date="2014-02-06T10:53:00Z">
        <w:r>
          <w:rPr/>
          <w:t xml:space="preserve">animal-themed </w:t>
        </w:r>
      </w:ins>
      <w:ins w:id="56" w:author="Jeff Tallent" w:date="2014-02-06T10:52:00Z">
        <w:r>
          <w:rPr/>
          <w:t>cable television networks</w:t>
        </w:r>
      </w:ins>
      <w:ins w:id="57" w:author="Jeff Tallent" w:date="2014-02-06T10:55:00Z">
        <w:r>
          <w:rPr/>
          <w:t>. Letters arrived by the truckload.</w:t>
        </w:r>
      </w:ins>
    </w:p>
    <w:p>
      <w:pPr>
        <w:pStyle w:val="Normal"/>
        <w:rPr/>
      </w:pPr>
      <w:ins w:id="58" w:author="Jeff Tallent" w:date="2014-02-06T11:03:00Z">
        <w:r>
          <w:rPr/>
          <w:t xml:space="preserve">Earls </w:t>
        </w:r>
      </w:ins>
      <w:ins w:id="59" w:author="Jeff Tallent" w:date="2014-02-06T11:04:00Z">
        <w:r>
          <w:rPr/>
          <w:t>produce sales suffered</w:t>
        </w:r>
      </w:ins>
      <w:ins w:id="60" w:author="Jeff Tallent" w:date="2014-02-06T11:05:00Z">
        <w:r>
          <w:rPr/>
          <w:t xml:space="preserve">. Cars sped past his roadside stand and </w:t>
        </w:r>
      </w:ins>
      <w:ins w:id="61" w:author="Jeff Tallent" w:date="2014-02-06T11:06:00Z">
        <w:r>
          <w:rPr/>
          <w:t xml:space="preserve">yuppies </w:t>
        </w:r>
      </w:ins>
      <w:ins w:id="62" w:author="Jeff Tallent" w:date="2014-02-06T11:05:00Z">
        <w:r>
          <w:rPr/>
          <w:t xml:space="preserve">veered away from his both at the </w:t>
        </w:r>
      </w:ins>
      <w:ins w:id="63" w:author="Jeff Tallent" w:date="2014-02-06T11:06:00Z">
        <w:r>
          <w:rPr/>
          <w:t>Nashvanooga</w:t>
        </w:r>
      </w:ins>
      <w:ins w:id="64" w:author="Jeff Tallent" w:date="2014-02-06T11:05:00Z">
        <w:r>
          <w:rPr/>
          <w:t xml:space="preserve"> farme</w:t>
        </w:r>
      </w:ins>
      <w:ins w:id="65" w:author="Jeff Tallent" w:date="2014-02-06T11:06:00Z">
        <w:r>
          <w:rPr/>
          <w:t>rs market. Stil</w:t>
        </w:r>
      </w:ins>
      <w:ins w:id="66" w:author="Jeff Tallent" w:date="2014-02-06T11:07:00Z">
        <w:r>
          <w:rPr/>
          <w:t>l he</w:t>
        </w:r>
      </w:ins>
      <w:ins w:id="67" w:author="Jeff Tallent" w:date="2014-02-06T10:55:00Z">
        <w:r>
          <w:rPr/>
          <w:t xml:space="preserve"> stood firm</w:t>
        </w:r>
      </w:ins>
      <w:ins w:id="68" w:author="Jeff Tallent" w:date="2014-02-06T10:57:00Z">
        <w:r>
          <w:rPr/>
          <w:t xml:space="preserve"> in the belief that a man had the right to disp</w:t>
        </w:r>
      </w:ins>
      <w:ins w:id="69" w:author="Jeff Tallent" w:date="2014-02-06T10:58:00Z">
        <w:r>
          <w:rPr/>
          <w:t>ose of his own god-given pig in th</w:t>
        </w:r>
      </w:ins>
      <w:ins w:id="70" w:author="Jeff Tallent" w:date="2014-02-06T10:59:00Z">
        <w:r>
          <w:rPr/>
          <w:t>at</w:t>
        </w:r>
      </w:ins>
      <w:ins w:id="71" w:author="Jeff Tallent" w:date="2014-02-06T10:58:00Z">
        <w:r>
          <w:rPr/>
          <w:t xml:space="preserve"> manner as best suited his own needs and temperament.</w:t>
        </w:r>
      </w:ins>
      <w:ins w:id="72" w:author="Jeff Tallent" w:date="2014-02-06T10:59:00Z">
        <w:r>
          <w:rPr/>
          <w:t xml:space="preserve"> Pigs were put here on earth for a very specific purpose, and that purpose remained constant, no matter what tricks his sister had been able to </w:t>
        </w:r>
      </w:ins>
      <w:ins w:id="73" w:author="Jeff Tallent" w:date="2014-02-06T11:00:00Z">
        <w:r>
          <w:rPr/>
          <w:t xml:space="preserve">teach one. And, even if people didn’t know it, a </w:t>
        </w:r>
      </w:ins>
      <w:ins w:id="74" w:author="Jeff Tallent" w:date="2014-02-06T11:01:00Z">
        <w:r>
          <w:rPr/>
          <w:t>300-pount boar</w:t>
        </w:r>
      </w:ins>
      <w:ins w:id="75" w:author="Jeff Tallent" w:date="2014-02-06T11:00:00Z">
        <w:r>
          <w:rPr/>
          <w:t xml:space="preserve"> was a poor choice </w:t>
        </w:r>
      </w:ins>
      <w:ins w:id="76" w:author="Jeff Tallent" w:date="2014-02-06T11:01:00Z">
        <w:r>
          <w:rPr/>
          <w:t>of</w:t>
        </w:r>
      </w:ins>
      <w:ins w:id="77" w:author="Jeff Tallent" w:date="2014-02-06T11:00:00Z">
        <w:r>
          <w:rPr/>
          <w:t xml:space="preserve"> service animal for </w:t>
        </w:r>
      </w:ins>
      <w:ins w:id="78" w:author="Jeff Tallent" w:date="2014-02-06T11:08:00Z">
        <w:r>
          <w:rPr/>
          <w:t xml:space="preserve">anyone, particulary for a </w:t>
        </w:r>
      </w:ins>
      <w:ins w:id="79" w:author="Jeff Tallent" w:date="2014-02-06T11:00:00Z">
        <w:r>
          <w:rPr/>
          <w:t>frail blind woman.</w:t>
        </w:r>
      </w:ins>
      <w:ins w:id="80" w:author="Jeff Tallent" w:date="2014-02-06T11:01:00Z">
        <w:r>
          <w:rPr/>
          <w:t xml:space="preserve"> Its tusks were razor sharp and it could eviscerate Marnie without </w:t>
        </w:r>
      </w:ins>
      <w:ins w:id="81" w:author="Jeff Tallent" w:date="2014-02-06T11:08:00Z">
        <w:r>
          <w:rPr/>
          <w:t xml:space="preserve">any provocation or </w:t>
        </w:r>
      </w:ins>
      <w:ins w:id="82" w:author="Jeff Tallent" w:date="2014-02-06T11:01:00Z">
        <w:r>
          <w:rPr/>
          <w:t>warning.</w:t>
        </w:r>
      </w:ins>
    </w:p>
    <w:p>
      <w:pPr>
        <w:pStyle w:val="Normal"/>
        <w:rPr/>
      </w:pPr>
      <w:ins w:id="84" w:author="Jeff Tallent" w:date="2014-02-06T10:54:00Z">
        <w:r>
          <w:rPr/>
          <w:t xml:space="preserve"> </w:t>
        </w:r>
      </w:ins>
    </w:p>
    <w:p>
      <w:pPr>
        <w:pStyle w:val="Normal"/>
        <w:rPr/>
      </w:pPr>
      <w:ins w:id="86" w:author="Jeff Tallent" w:date="2014-02-06T11:02:00Z">
        <w:r>
          <w:rPr/>
          <w:t xml:space="preserve">Marnie </w:t>
        </w:r>
      </w:ins>
      <w:ins w:id="87" w:author="Jeff Tallent" w:date="2014-02-06T11:08:00Z">
        <w:r>
          <w:rPr/>
          <w:t>told her story o</w:t>
        </w:r>
      </w:ins>
      <w:ins w:id="88" w:author="Jeff Tallent" w:date="2014-02-06T11:09:00Z">
        <w:r>
          <w:rPr/>
          <w:t xml:space="preserve">n a network morning show. </w:t>
        </w:r>
      </w:ins>
    </w:p>
    <w:p>
      <w:pPr>
        <w:pStyle w:val="Normal"/>
        <w:rPr/>
      </w:pPr>
      <w:ins w:id="90" w:author="Jeff Tallent" w:date="2014-02-02T09:02:00Z">
        <w:r>
          <w:rPr/>
          <w:t>Whereas</w:t>
        </w:r>
      </w:ins>
      <w:ins w:id="91" w:author="Jeff Tallent" w:date="2014-02-02T09:03:00Z">
        <w:r>
          <w:rPr/>
          <w:t xml:space="preserve"> McGuilicuddy the Wonder Pig is a resident of </w:t>
        </w:r>
      </w:ins>
      <w:ins w:id="92" w:author="Jeff Tallent" w:date="2014-02-06T11:09:00Z">
        <w:r>
          <w:rPr/>
          <w:t>Anderon</w:t>
        </w:r>
      </w:ins>
      <w:ins w:id="93" w:author="Jeff Tallent" w:date="2014-02-02T09:03:00Z">
        <w:r>
          <w:rPr/>
          <w:t xml:space="preserve"> County, Tennessee, and </w:t>
        </w:r>
      </w:ins>
    </w:p>
    <w:p>
      <w:pPr>
        <w:pStyle w:val="Normal"/>
        <w:rPr/>
      </w:pPr>
      <w:ins w:id="94" w:author="Jeff Tallent" w:date="2014-02-02T09:03:00Z">
        <w:r>
          <w:rPr/>
          <w:t>Where</w:t>
        </w:r>
      </w:ins>
      <w:ins w:id="95" w:author="Jeff Tallent" w:date="2014-02-02T09:13:00Z">
        <w:r>
          <w:rPr/>
          <w:t>as</w:t>
        </w:r>
      </w:ins>
      <w:ins w:id="96" w:author="Jeff Tallent" w:date="2014-02-02T09:03:00Z">
        <w:r>
          <w:rPr/>
          <w:t xml:space="preserve"> McGillicuddy the Wonder </w:t>
        </w:r>
      </w:ins>
      <w:ins w:id="97" w:author="Jeff Tallent" w:date="2014-02-02T09:04:00Z">
        <w:r>
          <w:rPr/>
          <w:t xml:space="preserve">Pig performs a singular </w:t>
        </w:r>
      </w:ins>
      <w:ins w:id="98" w:author="Jeff Tallent" w:date="2014-02-02T09:05:00Z">
        <w:r>
          <w:rPr/>
          <w:t xml:space="preserve">humanitarian service for Marnie Hooper, also a </w:t>
        </w:r>
      </w:ins>
      <w:ins w:id="99" w:author="Jeff Tallent" w:date="2014-02-02T09:15:00Z">
        <w:r>
          <w:rPr/>
          <w:t>resident of Blount County, Tennessee</w:t>
        </w:r>
      </w:ins>
      <w:ins w:id="100" w:author="Jeff Tallent" w:date="2014-02-02T09:06:00Z">
        <w:r>
          <w:rPr/>
          <w:t>, who tragically became blind as an adult, and</w:t>
        </w:r>
      </w:ins>
    </w:p>
    <w:p>
      <w:pPr>
        <w:pStyle w:val="Normal"/>
        <w:rPr/>
      </w:pPr>
      <w:ins w:id="101" w:author="Jeff Tallent" w:date="2014-02-02T09:08:00Z">
        <w:r>
          <w:rPr/>
          <w:t>Where</w:t>
        </w:r>
      </w:ins>
      <w:ins w:id="102" w:author="Jeff Tallent" w:date="2014-02-02T09:13:00Z">
        <w:r>
          <w:rPr/>
          <w:t>as</w:t>
        </w:r>
      </w:ins>
      <w:ins w:id="103" w:author="Jeff Tallent" w:date="2014-02-02T09:08:00Z">
        <w:r>
          <w:rPr/>
          <w:t xml:space="preserve"> McGillicuddy the Wonder Pig accompanies </w:t>
        </w:r>
      </w:ins>
      <w:ins w:id="104" w:author="Jeff Tallent" w:date="2014-02-02T09:11:00Z">
        <w:r>
          <w:rPr/>
          <w:t xml:space="preserve">Marnie on walks </w:t>
        </w:r>
      </w:ins>
      <w:ins w:id="105" w:author="Jeff Tallent" w:date="2014-02-02T09:13:00Z">
        <w:r>
          <w:rPr/>
          <w:t>on her family farm</w:t>
        </w:r>
      </w:ins>
    </w:p>
    <w:p>
      <w:pPr>
        <w:pStyle w:val="Normal"/>
        <w:rPr/>
      </w:pPr>
      <w:ins w:id="107" w:author="Jeff Tallent" w:date="2014-02-02T09:06:00Z">
        <w:r>
          <w:rPr/>
          <w:t>Where</w:t>
        </w:r>
      </w:ins>
      <w:ins w:id="108" w:author="Jeff Tallent" w:date="2014-02-02T09:15:00Z">
        <w:r>
          <w:rPr/>
          <w:t>as</w:t>
        </w:r>
      </w:ins>
      <w:ins w:id="109" w:author="Jeff Tallent" w:date="2014-02-02T09:06:00Z">
        <w:r>
          <w:rPr/>
          <w:t xml:space="preserve"> McGuillicuddy the Wonder Pig</w:t>
        </w:r>
      </w:ins>
      <w:ins w:id="110" w:author="Jeff Tallent" w:date="2014-02-02T09:07:00Z">
        <w:r>
          <w:rPr/>
          <w:t>, afford</w:t>
        </w:r>
      </w:ins>
      <w:ins w:id="111" w:author="Jeff Tallent" w:date="2014-02-02T09:16:00Z">
        <w:r>
          <w:rPr/>
          <w:t>s</w:t>
        </w:r>
      </w:ins>
      <w:ins w:id="112" w:author="Jeff Tallent" w:date="2014-02-02T09:07:00Z">
        <w:r>
          <w:rPr/>
          <w:t xml:space="preserve"> </w:t>
        </w:r>
      </w:ins>
      <w:ins w:id="113" w:author="Jeff Tallent" w:date="2014-02-02T09:16:00Z">
        <w:r>
          <w:rPr/>
          <w:t>Marnie Hooper</w:t>
        </w:r>
      </w:ins>
      <w:ins w:id="114" w:author="Jeff Tallent" w:date="2014-02-02T09:07:00Z">
        <w:r>
          <w:rPr/>
          <w:t xml:space="preserve"> a degree of independence that would not be p</w:t>
        </w:r>
      </w:ins>
      <w:ins w:id="115" w:author="Jeff Tallent" w:date="2014-02-02T09:14:00Z">
        <w:r>
          <w:rPr/>
          <w:t>ractical</w:t>
        </w:r>
      </w:ins>
      <w:ins w:id="116" w:author="Jeff Tallent" w:date="2014-02-02T09:07:00Z">
        <w:r>
          <w:rPr/>
          <w:t xml:space="preserve"> without McGillicuddy the Wo</w:t>
        </w:r>
      </w:ins>
      <w:ins w:id="117" w:author="Jeff Tallent" w:date="2014-02-02T09:16:00Z">
        <w:r>
          <w:rPr/>
          <w:t>nder Pig</w:t>
        </w:r>
      </w:ins>
      <w:ins w:id="118" w:author="Jeff Tallent" w:date="2014-02-02T09:38:00Z">
        <w:r>
          <w:rPr/>
          <w:t>, and</w:t>
        </w:r>
      </w:ins>
    </w:p>
    <w:p>
      <w:pPr>
        <w:pStyle w:val="Normal"/>
        <w:rPr/>
      </w:pPr>
      <w:ins w:id="119" w:author="Jeff Tallent" w:date="2014-02-02T09:38:00Z">
        <w:r>
          <w:rPr/>
          <w:t>Whereas McGillicuddy the Wonder Pig</w:t>
        </w:r>
      </w:ins>
      <w:ins w:id="120" w:author="Jeff Tallent" w:date="2014-02-02T09:27:00Z">
        <w:r>
          <w:rPr/>
          <w:t xml:space="preserve"> </w:t>
        </w:r>
      </w:ins>
      <w:ins w:id="121" w:author="Jeff Tallent" w:date="2014-02-02T09:28:00Z">
        <w:r>
          <w:rPr/>
          <w:t xml:space="preserve">is a </w:t>
        </w:r>
      </w:ins>
      <w:ins w:id="122" w:author="Jeff Tallent" w:date="2014-02-02T09:32:00Z">
        <w:r>
          <w:rPr/>
          <w:t>distiquished</w:t>
        </w:r>
      </w:ins>
      <w:ins w:id="123" w:author="Jeff Tallent" w:date="2014-02-02T09:33:00Z">
        <w:r>
          <w:rPr/>
          <w:t xml:space="preserve"> and remarkable</w:t>
        </w:r>
      </w:ins>
      <w:ins w:id="124" w:author="Jeff Tallent" w:date="2014-02-02T09:28:00Z">
        <w:r>
          <w:rPr/>
          <w:t xml:space="preserve"> representative of his species, </w:t>
        </w:r>
      </w:ins>
      <w:ins w:id="125" w:author="Jeff Tallent" w:date="2014-02-02T09:33:00Z">
        <w:r>
          <w:rPr/>
          <w:t xml:space="preserve">and joins such bovine luminaries as </w:t>
        </w:r>
      </w:ins>
      <w:ins w:id="126" w:author="Jeff Tallent" w:date="2014-02-02T09:35:00Z">
        <w:r>
          <w:rPr/>
          <w:t>Pigasus, Curley Boy, The Tamsworth Two</w:t>
        </w:r>
      </w:ins>
      <w:ins w:id="127" w:author="Jeff Tallent" w:date="2014-02-02T09:36:00Z">
        <w:r>
          <w:rPr/>
          <w:t>, the great King Neptune, Monster Pig, Hogzilla</w:t>
        </w:r>
      </w:ins>
      <w:ins w:id="128" w:author="Jeff Tallent" w:date="2014-02-02T09:37:00Z">
        <w:r>
          <w:rPr/>
          <w:t>, Big Norm, Toby the Sapient Pig and the unnamed Learned Pig of 1864</w:t>
        </w:r>
      </w:ins>
    </w:p>
    <w:p>
      <w:pPr>
        <w:pStyle w:val="Normal"/>
        <w:rPr/>
      </w:pPr>
      <w:ins w:id="130" w:author="Jeff Tallent" w:date="2014-02-03T20:08:00Z">
        <w:r>
          <w:rPr/>
          <w:t xml:space="preserve">Therefore be it Resolved that this Bount County Commisssion </w:t>
        </w:r>
      </w:ins>
      <w:ins w:id="131" w:author="Jeff Tallent" w:date="2014-02-03T20:11:00Z">
        <w:r>
          <w:rPr/>
          <w:t xml:space="preserve">herewith </w:t>
        </w:r>
      </w:ins>
      <w:ins w:id="132" w:author="Jeff Tallent" w:date="2014-02-03T20:14:00Z">
        <w:r>
          <w:rPr/>
          <w:t>e</w:t>
        </w:r>
      </w:ins>
      <w:ins w:id="133" w:author="Jeff Tallent" w:date="2014-02-03T20:15:00Z">
        <w:r>
          <w:rPr/>
          <w:t>xtols, and implores those parties to allow McGilli</w:t>
        </w:r>
      </w:ins>
      <w:ins w:id="134" w:author="Jeff Tallent" w:date="2014-02-03T20:16:00Z">
        <w:r>
          <w:rPr/>
          <w:t>cuddy the Seeing Eye Wonderpig</w:t>
        </w:r>
      </w:ins>
      <w:ins w:id="135" w:author="Jeff Tallent" w:date="2014-02-03T20:17:00Z">
        <w:r>
          <w:rPr/>
          <w:t xml:space="preserve"> be </w:t>
        </w:r>
      </w:ins>
      <w:ins w:id="136" w:author="Jeff Tallent" w:date="2014-02-03T20:18:00Z">
        <w:r>
          <w:rPr/>
          <w:t>exempted f</w:t>
        </w:r>
      </w:ins>
      <w:ins w:id="137" w:author="Jeff Tallent" w:date="2014-02-03T20:19:00Z">
        <w:r>
          <w:rPr/>
          <w:t>rom those * and * usually accorded farmyard livestock and allowed</w:t>
        </w:r>
      </w:ins>
      <w:ins w:id="138" w:author="Jeff Tallent" w:date="2014-02-03T20:16:00Z">
        <w:r>
          <w:rPr/>
          <w:t xml:space="preserve"> to continue his good wo</w:t>
        </w:r>
      </w:ins>
      <w:ins w:id="139" w:author="Jeff Tallent" w:date="2014-02-03T20:20:00Z">
        <w:r>
          <w:rPr/>
          <w:t>r</w:t>
        </w:r>
      </w:ins>
      <w:ins w:id="140" w:author="Jeff Tallent" w:date="2014-02-03T20:16:00Z">
        <w:r>
          <w:rPr/>
          <w:t>k on behalf of the less fortunate</w:t>
        </w:r>
      </w:ins>
      <w:ins w:id="141" w:author="Jeff Tallent" w:date="2014-02-03T20:17:00Z">
        <w:r>
          <w:rPr/>
          <w:t>.</w:t>
        </w:r>
      </w:ins>
    </w:p>
    <w:p>
      <w:pPr>
        <w:pStyle w:val="Normal"/>
        <w:rPr/>
      </w:pPr>
      <w:ins w:id="143" w:author="Jeff Tallent" w:date="2014-02-06T11:10:00Z">
        <w:r>
          <w:rPr/>
          <w:t>Customers and friends deserted him.</w:t>
        </w:r>
      </w:ins>
      <w:ins w:id="144" w:author="Jeff Tallent" w:date="2014-02-03T20:23:00Z">
        <w:r>
          <w:rPr/>
          <w:t xml:space="preserve"> </w:t>
        </w:r>
      </w:ins>
      <w:ins w:id="145" w:author="Jeff Tallent" w:date="2014-02-06T11:12:00Z">
        <w:r>
          <w:rPr/>
          <w:t xml:space="preserve">Uncle </w:t>
        </w:r>
      </w:ins>
      <w:ins w:id="146" w:author="Jeff Tallent" w:date="2014-02-06T11:13:00Z">
        <w:r>
          <w:rPr/>
          <w:t>E</w:t>
        </w:r>
      </w:ins>
      <w:ins w:id="147" w:author="Jeff Tallent" w:date="2014-02-06T11:12:00Z">
        <w:r>
          <w:rPr/>
          <w:t xml:space="preserve">arl </w:t>
        </w:r>
      </w:ins>
      <w:ins w:id="148" w:author="Jeff Tallent" w:date="2014-02-06T11:13:00Z">
        <w:r>
          <w:rPr/>
          <w:t>was</w:t>
        </w:r>
      </w:ins>
      <w:ins w:id="149" w:author="Jeff Tallent" w:date="2014-02-03T20:23:00Z">
        <w:r>
          <w:rPr/>
          <w:t xml:space="preserve"> a reed shaken</w:t>
        </w:r>
      </w:ins>
      <w:ins w:id="150" w:author="Jeff Tallent" w:date="2014-02-06T11:13:00Z">
        <w:r>
          <w:rPr/>
          <w:t xml:space="preserve"> and he</w:t>
        </w:r>
      </w:ins>
      <w:ins w:id="151" w:author="Jeff Tallent" w:date="2014-02-06T11:15:00Z">
        <w:r>
          <w:rPr/>
          <w:t xml:space="preserve"> w</w:t>
        </w:r>
      </w:ins>
      <w:ins w:id="152" w:author="Jeff Tallent" w:date="2014-02-06T11:18:00Z">
        <w:r>
          <w:rPr/>
          <w:t>ould now relent</w:t>
        </w:r>
      </w:ins>
      <w:ins w:id="153" w:author="Jeff Tallent" w:date="2014-02-06T11:15:00Z">
        <w:r>
          <w:rPr/>
          <w:t>.</w:t>
        </w:r>
      </w:ins>
      <w:ins w:id="154" w:author="Jeff Tallent" w:date="2014-02-06T11:18:00Z">
        <w:r>
          <w:rPr/>
          <w:t xml:space="preserve"> </w:t>
        </w:r>
      </w:ins>
      <w:ins w:id="155" w:author="Jeff Tallent" w:date="2014-02-06T11:19:00Z">
        <w:r>
          <w:rPr/>
          <w:t>The only media outlet with which he had any comfort at all was a local sports talk show</w:t>
        </w:r>
      </w:ins>
      <w:ins w:id="156" w:author="Jeff Tallent" w:date="2014-02-06T11:28:00Z">
        <w:r>
          <w:rPr/>
          <w:t>.</w:t>
        </w:r>
      </w:ins>
    </w:p>
    <w:p>
      <w:pPr>
        <w:pStyle w:val="Normal"/>
        <w:rPr/>
      </w:pPr>
      <w:ins w:id="157" w:author="Jeff Tallent" w:date="2014-02-06T11:28:00Z">
        <w:r>
          <w:rPr/>
          <w:t>“</w:t>
        </w:r>
      </w:ins>
      <w:ins w:id="158" w:author="Jeff Tallent" w:date="2014-02-06T11:24:00Z">
        <w:r>
          <w:rPr/>
          <w:t>92.7 WPSM</w:t>
        </w:r>
      </w:ins>
      <w:ins w:id="159" w:author="Jeff Tallent" w:date="2014-02-06T11:25:00Z">
        <w:r>
          <w:rPr/>
          <w:t>, home of the Nashvanooga State Fighting</w:t>
        </w:r>
      </w:ins>
      <w:ins w:id="160" w:author="Jeff Tallent" w:date="2014-02-06T11:29:00Z">
        <w:r>
          <w:rPr/>
          <w:t xml:space="preserve"> P</w:t>
        </w:r>
      </w:ins>
      <w:ins w:id="161" w:author="Jeff Tallent" w:date="2014-02-06T11:25:00Z">
        <w:r>
          <w:rPr/>
          <w:t>ossums bringing yo</w:t>
        </w:r>
      </w:ins>
      <w:ins w:id="162" w:author="Jeff Tallent" w:date="2014-02-06T11:27:00Z">
        <w:r>
          <w:rPr/>
          <w:t xml:space="preserve">u news, analysis, talk and all things </w:t>
        </w:r>
      </w:ins>
      <w:ins w:id="163" w:author="Jeff Tallent" w:date="2014-02-06T11:28:00Z">
        <w:r>
          <w:rPr/>
          <w:t>possum, welcome caller, you’re on Sports All Day with Vic and Bill.”</w:t>
        </w:r>
      </w:ins>
    </w:p>
    <w:p>
      <w:pPr>
        <w:pStyle w:val="Normal"/>
        <w:rPr/>
      </w:pPr>
      <w:ins w:id="165" w:author="Jeff Tallent" w:date="2014-02-06T11:29:00Z">
        <w:r>
          <w:rPr/>
          <w:t>“</w:t>
        </w:r>
      </w:ins>
      <w:ins w:id="166" w:author="Jeff Tallent" w:date="2014-02-06T11:29:00Z">
        <w:r>
          <w:rPr/>
          <w:t>Hey Vic and Bill</w:t>
        </w:r>
      </w:ins>
      <w:ins w:id="167" w:author="Jeff Tallent" w:date="2014-02-06T11:30:00Z">
        <w:r>
          <w:rPr/>
          <w:t>, this is Earl P. Hooper</w:t>
        </w:r>
      </w:ins>
      <w:ins w:id="168" w:author="Jeff Tallent" w:date="2014-02-06T11:36:00Z">
        <w:r>
          <w:rPr/>
          <w:t xml:space="preserve">. I’m the feller with that pig everybody </w:t>
        </w:r>
      </w:ins>
      <w:ins w:id="169" w:author="Jeff Tallent" w:date="2014-02-06T11:37:00Z">
        <w:r>
          <w:rPr/>
          <w:t>keeps talking about</w:t>
        </w:r>
      </w:ins>
      <w:ins w:id="170" w:author="Jeff Tallent" w:date="2014-02-06T11:30:00Z">
        <w:r>
          <w:rPr/>
          <w:t>. I</w:t>
        </w:r>
      </w:ins>
      <w:ins w:id="171" w:author="Jeff Tallent" w:date="2014-02-06T11:37:00Z">
        <w:r>
          <w:rPr/>
          <w:t xml:space="preserve"> just want to say I</w:t>
        </w:r>
      </w:ins>
      <w:ins w:id="172" w:author="Jeff Tallent" w:date="2014-02-06T11:30:00Z">
        <w:r>
          <w:rPr/>
          <w:t xml:space="preserve"> love your show</w:t>
        </w:r>
      </w:ins>
      <w:ins w:id="173" w:author="Jeff Tallent" w:date="2014-02-06T11:31:00Z">
        <w:r>
          <w:rPr/>
          <w:t xml:space="preserve"> and I think you guys to great job</w:t>
        </w:r>
      </w:ins>
      <w:ins w:id="174" w:author="Jeff Tallent" w:date="2014-02-06T11:38:00Z">
        <w:r>
          <w:rPr/>
          <w:t>.”</w:t>
        </w:r>
      </w:ins>
    </w:p>
    <w:p>
      <w:pPr>
        <w:pStyle w:val="Normal"/>
        <w:rPr/>
      </w:pPr>
      <w:ins w:id="175" w:author="Jeff Tallent" w:date="2014-02-06T11:31:00Z">
        <w:r>
          <w:rPr/>
          <w:t>“</w:t>
        </w:r>
      </w:ins>
      <w:ins w:id="176" w:author="Jeff Tallent" w:date="2014-02-06T11:31:00Z">
        <w:r>
          <w:rPr/>
          <w:t>Thanks Earl</w:t>
        </w:r>
      </w:ins>
      <w:ins w:id="177" w:author="Jeff Tallent" w:date="2014-02-06T11:34:00Z">
        <w:r>
          <w:rPr/>
          <w:t>”</w:t>
        </w:r>
      </w:ins>
    </w:p>
    <w:p>
      <w:pPr>
        <w:pStyle w:val="Normal"/>
        <w:rPr/>
      </w:pPr>
      <w:ins w:id="179" w:author="Jeff Tallent" w:date="2014-02-06T11:39:00Z">
        <w:r>
          <w:rPr/>
          <w:t>“</w:t>
        </w:r>
      </w:ins>
      <w:ins w:id="180" w:author="Jeff Tallent" w:date="2014-02-06T11:39:00Z">
        <w:r>
          <w:rPr/>
          <w:t xml:space="preserve">I’ve got a question and a comment today, if it’s OK. My question is do either of ya’ll know if coach </w:t>
        </w:r>
      </w:ins>
      <w:ins w:id="181" w:author="Jeff Tallent" w:date="2014-02-06T11:40:00Z">
        <w:r>
          <w:rPr/>
          <w:t xml:space="preserve">Blevins </w:t>
        </w:r>
      </w:ins>
      <w:ins w:id="182" w:author="Jeff Tallent" w:date="2014-02-06T11:41:00Z">
        <w:r>
          <w:rPr/>
          <w:t>is</w:t>
        </w:r>
      </w:ins>
      <w:ins w:id="183" w:author="Jeff Tallent" w:date="2014-02-06T11:40:00Z">
        <w:r>
          <w:rPr/>
          <w:t xml:space="preserve"> </w:t>
        </w:r>
      </w:ins>
      <w:ins w:id="184" w:author="Jeff Tallent" w:date="2014-02-06T11:42:00Z">
        <w:r>
          <w:rPr/>
          <w:t>doing anything to recruit</w:t>
        </w:r>
      </w:ins>
      <w:ins w:id="185" w:author="Jeff Tallent" w:date="2014-02-06T11:41:00Z">
        <w:r>
          <w:rPr/>
          <w:t xml:space="preserve"> some </w:t>
        </w:r>
      </w:ins>
      <w:ins w:id="186" w:author="Jeff Tallent" w:date="2014-02-06T11:42:00Z">
        <w:r>
          <w:rPr/>
          <w:t>talent for their secondary</w:t>
        </w:r>
      </w:ins>
      <w:ins w:id="187" w:author="Jeff Tallent" w:date="2014-02-06T11:41:00Z">
        <w:r>
          <w:rPr/>
          <w:t xml:space="preserve">? </w:t>
        </w:r>
      </w:ins>
      <w:ins w:id="188" w:author="Jeff Tallent" w:date="2014-02-06T11:45:00Z">
        <w:r>
          <w:rPr/>
          <w:t>T</w:t>
        </w:r>
      </w:ins>
      <w:ins w:id="189" w:author="Jeff Tallent" w:date="2014-02-06T11:44:00Z">
        <w:r>
          <w:rPr/>
          <w:t xml:space="preserve">hey haven’t really </w:t>
        </w:r>
      </w:ins>
      <w:ins w:id="190" w:author="Jeff Tallent" w:date="2014-02-06T11:45:00Z">
        <w:r>
          <w:rPr/>
          <w:t>stopped anybody from passing the ball all season</w:t>
        </w:r>
      </w:ins>
      <w:ins w:id="191" w:author="Jeff Tallent" w:date="2014-02-06T11:46:00Z">
        <w:r>
          <w:rPr/>
          <w:t xml:space="preserve">. And my comment is that I’ve decided I’m not going to slaughter that pig of mine, </w:t>
        </w:r>
      </w:ins>
      <w:ins w:id="192" w:author="Jeff Tallent" w:date="2014-02-06T11:47:00Z">
        <w:r>
          <w:rPr/>
          <w:t>I’m just going to let is stay on the farm until it dies on its own or everyone loses interest in it.”</w:t>
        </w:r>
      </w:ins>
    </w:p>
    <w:p>
      <w:pPr>
        <w:pStyle w:val="Normal"/>
        <w:rPr/>
      </w:pPr>
      <w:ins w:id="193" w:author="Jeff Tallent" w:date="2014-02-06T11:48:00Z">
        <w:r>
          <w:rPr/>
          <w:t>“</w:t>
        </w:r>
      </w:ins>
      <w:ins w:id="194" w:author="Jeff Tallent" w:date="2014-02-06T11:48:00Z">
        <w:r>
          <w:rPr/>
          <w:t>Well,” said Vic. “We normally try to limit our subjects to just sports, but we can’t resist a s</w:t>
        </w:r>
      </w:ins>
      <w:ins w:id="195" w:author="Jeff Tallent" w:date="2014-02-06T11:49:00Z">
        <w:r>
          <w:rPr/>
          <w:t xml:space="preserve">coop when one just falls in our laps. As many of our listeners know, Mr. Hooper here has </w:t>
        </w:r>
      </w:ins>
      <w:ins w:id="196" w:author="Jeff Tallent" w:date="2014-02-06T11:50:00Z">
        <w:r>
          <w:rPr/>
          <w:t xml:space="preserve">maintained that he’s going to butcher and freeze his pig, known to the nation as McGillicuddy, even though </w:t>
        </w:r>
      </w:ins>
      <w:ins w:id="197" w:author="Jeff Tallent" w:date="2014-02-06T11:51:00Z">
        <w:r>
          <w:rPr/>
          <w:t>the pig serves as a service animal for his own blind sister. What was it that changed your mind, Mr. Hooper.”</w:t>
        </w:r>
      </w:ins>
    </w:p>
    <w:p>
      <w:pPr>
        <w:pStyle w:val="Normal"/>
        <w:rPr/>
      </w:pPr>
      <w:ins w:id="198" w:author="Jeff Tallent" w:date="2014-02-06T11:51:00Z">
        <w:r>
          <w:rPr/>
          <w:t>“</w:t>
        </w:r>
      </w:ins>
      <w:ins w:id="199" w:author="Jeff Tallent" w:date="2014-02-06T11:51:00Z">
        <w:r>
          <w:rPr/>
          <w:t xml:space="preserve">I guess it comes down </w:t>
        </w:r>
      </w:ins>
      <w:ins w:id="200" w:author="Jeff Tallent" w:date="2014-02-06T11:52:00Z">
        <w:r>
          <w:rPr/>
          <w:t xml:space="preserve">to my own personal family values,” said </w:t>
        </w:r>
      </w:ins>
      <w:ins w:id="201" w:author="Jeff Tallent" w:date="2014-02-06T11:53:00Z">
        <w:r>
          <w:rPr/>
          <w:t>Earl. “I believe there’s three things a man should always put before himself. That’s God, fami</w:t>
        </w:r>
      </w:ins>
      <w:ins w:id="202" w:author="Jeff Tallent" w:date="2014-02-06T11:54:00Z">
        <w:r>
          <w:rPr/>
          <w:t>ly and football.”</w:t>
        </w:r>
      </w:ins>
    </w:p>
    <w:p>
      <w:pPr>
        <w:pStyle w:val="Normal"/>
        <w:rPr/>
      </w:pPr>
      <w:ins w:id="203" w:author="Jeff Tallent" w:date="2014-02-06T11:54:00Z">
        <w:r>
          <w:rPr/>
          <w:t>“</w:t>
        </w:r>
      </w:ins>
      <w:ins w:id="204" w:author="Jeff Tallent" w:date="2014-02-06T11:54:00Z">
        <w:r>
          <w:rPr/>
          <w:t>Well</w:t>
        </w:r>
      </w:ins>
      <w:ins w:id="205" w:author="Jeff Tallent" w:date="2014-02-06T11:55:00Z">
        <w:r>
          <w:rPr/>
          <w:t>,” said Bill.</w:t>
        </w:r>
      </w:ins>
      <w:ins w:id="206" w:author="Jeff Tallent" w:date="2014-02-06T11:54:00Z">
        <w:r>
          <w:rPr/>
          <w:t xml:space="preserve"> </w:t>
        </w:r>
      </w:ins>
      <w:ins w:id="207" w:author="Jeff Tallent" w:date="2014-02-06T11:55:00Z">
        <w:r>
          <w:rPr/>
          <w:t>“</w:t>
        </w:r>
      </w:ins>
      <w:ins w:id="208" w:author="Jeff Tallent" w:date="2014-02-06T11:54:00Z">
        <w:r>
          <w:rPr/>
          <w:t xml:space="preserve">I’m sure everyone’s going to be very happy that you’ve </w:t>
        </w:r>
      </w:ins>
      <w:ins w:id="209" w:author="Jeff Tallent" w:date="2014-02-06T11:59:00Z">
        <w:r>
          <w:rPr/>
          <w:t>made the decision you have</w:t>
        </w:r>
      </w:ins>
      <w:ins w:id="210" w:author="Jeff Tallent" w:date="2014-02-06T11:55:00Z">
        <w:r>
          <w:rPr/>
          <w:t>.”</w:t>
        </w:r>
      </w:ins>
    </w:p>
    <w:p>
      <w:pPr>
        <w:pStyle w:val="Normal"/>
        <w:rPr/>
      </w:pPr>
      <w:ins w:id="211" w:author="Jeff Tallent" w:date="2014-02-06T11:55:00Z">
        <w:r>
          <w:rPr/>
          <w:t>“</w:t>
        </w:r>
      </w:ins>
      <w:ins w:id="212" w:author="Jeff Tallent" w:date="2014-02-06T11:55:00Z">
        <w:r>
          <w:rPr/>
          <w:t xml:space="preserve">And country!” </w:t>
        </w:r>
      </w:ins>
      <w:ins w:id="213" w:author="Jeff Tallent" w:date="2014-02-06T11:56:00Z">
        <w:r>
          <w:rPr/>
          <w:t>Earl interrupted. “I forgot about country. It’s God, family, country and then football. So I guess really there’s four things a man should put ahead of hisself.</w:t>
        </w:r>
      </w:ins>
      <w:ins w:id="214" w:author="Jeff Tallent" w:date="2014-02-06T12:05:00Z">
        <w:r>
          <w:rPr/>
          <w:t xml:space="preserve"> And maybe five if you count honor, and I do</w:t>
        </w:r>
      </w:ins>
      <w:ins w:id="215" w:author="Jeff Tallent" w:date="2014-02-06T11:57:00Z">
        <w:r>
          <w:rPr/>
          <w:t xml:space="preserve">. I’m a man who really believes in personal honor at all times. </w:t>
        </w:r>
      </w:ins>
      <w:ins w:id="216" w:author="Jeff Tallent" w:date="2014-02-06T12:00:00Z">
        <w:r>
          <w:rPr/>
          <w:t xml:space="preserve">You know, Vic and Bill, it’s really hard to put an exact count on the things a man should put ahead of hisself. </w:t>
        </w:r>
      </w:ins>
      <w:ins w:id="217" w:author="Jeff Tallent" w:date="2014-02-06T12:01:00Z">
        <w:r>
          <w:rPr/>
          <w:t xml:space="preserve">You probably don’t really have to worry about it much as long as you go to church </w:t>
        </w:r>
      </w:ins>
      <w:ins w:id="218" w:author="Jeff Tallent" w:date="2014-02-06T12:05:00Z">
        <w:r>
          <w:rPr/>
          <w:t>regular</w:t>
        </w:r>
      </w:ins>
      <w:ins w:id="219" w:author="Jeff Tallent" w:date="2014-02-06T12:01:00Z">
        <w:r>
          <w:rPr/>
          <w:t>.”</w:t>
        </w:r>
      </w:ins>
    </w:p>
    <w:p>
      <w:pPr>
        <w:pStyle w:val="Normal"/>
        <w:rPr/>
      </w:pPr>
      <w:ins w:id="220" w:author="Jeff Tallent" w:date="2014-02-06T12:01:00Z">
        <w:r>
          <w:rPr/>
          <w:t>“</w:t>
        </w:r>
      </w:ins>
      <w:ins w:id="221" w:author="Jeff Tallent" w:date="2014-02-06T12:06:00Z">
        <w:r>
          <w:rPr/>
          <w:t>Thanks, Mr. Hooper</w:t>
        </w:r>
      </w:ins>
      <w:ins w:id="222" w:author="Jeff Tallent" w:date="2014-02-06T12:01:00Z">
        <w:r>
          <w:rPr/>
          <w:t>,” said Vic. “Now if I can just come back to your question</w:t>
        </w:r>
      </w:ins>
      <w:ins w:id="223" w:author="Jeff Tallent" w:date="2014-02-06T12:02:00Z">
        <w:r>
          <w:rPr/>
          <w:t xml:space="preserve"> about recruiting …”</w:t>
        </w:r>
      </w:ins>
    </w:p>
    <w:p>
      <w:pPr>
        <w:pStyle w:val="Normal"/>
        <w:rPr/>
      </w:pPr>
      <w:ins w:id="224" w:author="Jeff Tallent" w:date="2014-02-06T12:02:00Z">
        <w:r>
          <w:rPr/>
          <w:t>“</w:t>
        </w:r>
      </w:ins>
      <w:ins w:id="225" w:author="Jeff Tallent" w:date="2014-02-06T12:02:00Z">
        <w:r>
          <w:rPr/>
          <w:t xml:space="preserve">No man can know,” continued Earl. “Why God in his wisdom saw fit to strike that woman blind in the prime of her life. Some believe god </w:t>
        </w:r>
      </w:ins>
      <w:ins w:id="226" w:author="Jeff Tallent" w:date="2014-02-06T12:06:00Z">
        <w:r>
          <w:rPr/>
          <w:t>sent adversity to our family to</w:t>
        </w:r>
      </w:ins>
      <w:ins w:id="227" w:author="Jeff Tallent" w:date="2014-02-06T12:03:00Z">
        <w:r>
          <w:rPr/>
          <w:t xml:space="preserve"> test our faith. Others believe it had to do wth the evil nature of Marnie’s heart.”</w:t>
        </w:r>
      </w:ins>
    </w:p>
    <w:p>
      <w:pPr>
        <w:pStyle w:val="Normal"/>
        <w:rPr/>
      </w:pPr>
      <w:ins w:id="228" w:author="Jeff Tallent" w:date="2014-02-06T12:03:00Z">
        <w:r>
          <w:rPr/>
          <w:t>“</w:t>
        </w:r>
      </w:ins>
      <w:ins w:id="229" w:author="Jeff Tallent" w:date="2014-02-06T12:03:00Z">
        <w:r>
          <w:rPr/>
          <w:t xml:space="preserve">I’m going to </w:t>
        </w:r>
      </w:ins>
      <w:ins w:id="230" w:author="Jeff Tallent" w:date="2014-02-06T12:04:00Z">
        <w:r>
          <w:rPr/>
          <w:t xml:space="preserve">have to cut you off there, Mr. Hooper. Thanks for your call. Now Bill, If you’ll just </w:t>
        </w:r>
      </w:ins>
      <w:ins w:id="231" w:author="Jeff Tallent" w:date="2014-02-06T12:06:00Z">
        <w:r>
          <w:rPr/>
          <w:t>respond</w:t>
        </w:r>
      </w:ins>
      <w:ins w:id="232" w:author="Jeff Tallent" w:date="2014-02-08T07:33:00Z">
        <w:r>
          <w:rPr/>
          <w:t xml:space="preserve"> to the question about recruiting.”</w:t>
        </w:r>
      </w:ins>
    </w:p>
    <w:p>
      <w:pPr>
        <w:pStyle w:val="Normal"/>
        <w:rPr/>
      </w:pPr>
      <w:ins w:id="233" w:author="Jeff Tallent" w:date="2014-02-08T07:33:00Z">
        <w:r>
          <w:rPr/>
          <w:t>“</w:t>
        </w:r>
      </w:ins>
      <w:ins w:id="234" w:author="Jeff Tallent" w:date="2014-02-08T07:33:00Z">
        <w:r>
          <w:rPr/>
          <w:t xml:space="preserve">Well, Vic, </w:t>
        </w:r>
      </w:ins>
      <w:ins w:id="235" w:author="Jeff Tallent" w:date="2014-02-08T07:35:00Z">
        <w:r>
          <w:rPr/>
          <w:t xml:space="preserve">I’m sure it’s occurred Coach Blevins </w:t>
        </w:r>
      </w:ins>
      <w:ins w:id="236" w:author="Jeff Tallent" w:date="2014-02-08T07:38:00Z">
        <w:r>
          <w:rPr/>
          <w:t xml:space="preserve">would love to improve his defense by putting faster players </w:t>
        </w:r>
      </w:ins>
      <w:ins w:id="237" w:author="Jeff Tallent" w:date="2014-02-08T07:59:00Z">
        <w:r>
          <w:rPr/>
          <w:t>on the field</w:t>
        </w:r>
      </w:ins>
      <w:ins w:id="238" w:author="Jeff Tallent" w:date="2014-02-08T07:36:00Z">
        <w:r>
          <w:rPr/>
          <w:t xml:space="preserve">. But there </w:t>
        </w:r>
      </w:ins>
      <w:ins w:id="239" w:author="Jeff Tallent" w:date="2014-02-08T07:38:00Z">
        <w:r>
          <w:rPr/>
          <w:t>aren’t all that many players</w:t>
        </w:r>
      </w:ins>
      <w:ins w:id="240" w:author="Jeff Tallent" w:date="2014-02-08T07:37:00Z">
        <w:r>
          <w:rPr/>
          <w:t xml:space="preserve"> coming out of high school with the kind of speed to make a real difference at this level.</w:t>
        </w:r>
      </w:ins>
      <w:ins w:id="241" w:author="Jeff Tallent" w:date="2014-02-08T07:39:00Z">
        <w:r>
          <w:rPr/>
          <w:t xml:space="preserve"> And </w:t>
        </w:r>
      </w:ins>
      <w:ins w:id="242" w:author="Jeff Tallent" w:date="2014-02-08T07:40:00Z">
        <w:r>
          <w:rPr/>
          <w:t>to get those few that there are, coach Blevins</w:t>
        </w:r>
      </w:ins>
      <w:ins w:id="243" w:author="Jeff Tallent" w:date="2014-02-08T07:39:00Z">
        <w:r>
          <w:rPr/>
          <w:t xml:space="preserve"> has </w:t>
        </w:r>
      </w:ins>
      <w:ins w:id="244" w:author="Jeff Tallent" w:date="2014-02-08T07:40:00Z">
        <w:r>
          <w:rPr/>
          <w:t>to compete with the other schools in the conference and</w:t>
        </w:r>
      </w:ins>
      <w:ins w:id="245" w:author="Jeff Tallent" w:date="2014-02-08T07:41:00Z">
        <w:r>
          <w:rPr/>
          <w:t>, for that matter,</w:t>
        </w:r>
      </w:ins>
      <w:ins w:id="246" w:author="Jeff Tallent" w:date="2014-02-08T07:40:00Z">
        <w:r>
          <w:rPr/>
          <w:t xml:space="preserve"> nationwide.</w:t>
        </w:r>
      </w:ins>
      <w:ins w:id="247" w:author="Jeff Tallent" w:date="2014-02-08T07:41:00Z">
        <w:r>
          <w:rPr/>
          <w:t>”</w:t>
        </w:r>
      </w:ins>
    </w:p>
    <w:p>
      <w:pPr>
        <w:pStyle w:val="Normal"/>
        <w:rPr/>
      </w:pPr>
      <w:ins w:id="248" w:author="Jeff Tallent" w:date="2014-02-08T07:41:00Z">
        <w:r>
          <w:rPr/>
          <w:t>“</w:t>
        </w:r>
      </w:ins>
      <w:ins w:id="249" w:author="Jeff Tallent" w:date="2014-02-08T07:41:00Z">
        <w:r>
          <w:rPr/>
          <w:t>Thanks Bill. Hello caller, you</w:t>
        </w:r>
      </w:ins>
      <w:ins w:id="250" w:author="Jeff Tallent" w:date="2014-02-08T07:42:00Z">
        <w:r>
          <w:rPr/>
          <w:t>’re on Sports All Day with Vic and Bill.”</w:t>
        </w:r>
      </w:ins>
    </w:p>
    <w:p>
      <w:pPr>
        <w:pStyle w:val="Normal"/>
        <w:rPr/>
      </w:pPr>
      <w:ins w:id="251" w:author="Jeff Tallent" w:date="2014-02-08T07:42:00Z">
        <w:r>
          <w:rPr/>
          <w:t>“</w:t>
        </w:r>
      </w:ins>
      <w:ins w:id="252" w:author="Jeff Tallent" w:date="2014-02-08T07:42:00Z">
        <w:r>
          <w:rPr/>
          <w:t>I</w:t>
        </w:r>
      </w:ins>
      <w:ins w:id="253" w:author="Jeff Tallent" w:date="2014-02-08T07:43:00Z">
        <w:r>
          <w:rPr/>
          <w:t xml:space="preserve">t was Earl Hooper’s </w:t>
        </w:r>
      </w:ins>
      <w:ins w:id="254" w:author="Jeff Tallent" w:date="2014-02-08T07:44:00Z">
        <w:r>
          <w:rPr/>
          <w:t xml:space="preserve">rank </w:t>
        </w:r>
      </w:ins>
      <w:ins w:id="255" w:author="Jeff Tallent" w:date="2014-02-08T07:43:00Z">
        <w:r>
          <w:rPr/>
          <w:t>moonshine whiskey that</w:t>
        </w:r>
      </w:ins>
      <w:ins w:id="256" w:author="Jeff Tallent" w:date="2014-02-08T07:44:00Z">
        <w:r>
          <w:rPr/>
          <w:t xml:space="preserve"> caused me to go blind, not God</w:t>
        </w:r>
      </w:ins>
      <w:ins w:id="257" w:author="Jeff Tallent" w:date="2014-02-08T07:46:00Z">
        <w:r>
          <w:rPr/>
          <w:t xml:space="preserve"> like Earl just said</w:t>
        </w:r>
      </w:ins>
      <w:ins w:id="258" w:author="Jeff Tallent" w:date="2014-02-08T07:44:00Z">
        <w:r>
          <w:rPr/>
          <w:t xml:space="preserve">. </w:t>
        </w:r>
      </w:ins>
      <w:ins w:id="259" w:author="Jeff Tallent" w:date="2014-02-08T07:46:00Z">
        <w:r>
          <w:rPr/>
          <w:t>Earl</w:t>
        </w:r>
      </w:ins>
      <w:ins w:id="260" w:author="Jeff Tallent" w:date="2014-02-08T07:44:00Z">
        <w:r>
          <w:rPr/>
          <w:t xml:space="preserve"> </w:t>
        </w:r>
      </w:ins>
      <w:ins w:id="261" w:author="Jeff Tallent" w:date="2014-02-08T07:48:00Z">
        <w:r>
          <w:rPr/>
          <w:t xml:space="preserve">Hooper </w:t>
        </w:r>
      </w:ins>
      <w:ins w:id="262" w:author="Jeff Tallent" w:date="2014-02-08T07:44:00Z">
        <w:r>
          <w:rPr/>
          <w:t xml:space="preserve">condenses </w:t>
        </w:r>
      </w:ins>
      <w:ins w:id="263" w:author="Jeff Tallent" w:date="2014-02-08T07:48:00Z">
        <w:r>
          <w:rPr/>
          <w:t>his moonshine</w:t>
        </w:r>
      </w:ins>
      <w:ins w:id="264" w:author="Jeff Tallent" w:date="2014-02-08T07:44:00Z">
        <w:r>
          <w:rPr/>
          <w:t xml:space="preserve"> through the radia</w:t>
        </w:r>
      </w:ins>
      <w:ins w:id="265" w:author="Jeff Tallent" w:date="2014-02-08T07:45:00Z">
        <w:r>
          <w:rPr/>
          <w:t>tor of an old Dodge Powerwagon that’s been sitting there at the</w:t>
        </w:r>
      </w:ins>
      <w:ins w:id="266" w:author="Jeff Tallent" w:date="2014-02-08T07:46:00Z">
        <w:r>
          <w:rPr/>
          <w:t xml:space="preserve"> farm sinc</w:t>
        </w:r>
      </w:ins>
      <w:ins w:id="267" w:author="Jeff Tallent" w:date="2014-02-08T07:47:00Z">
        <w:r>
          <w:rPr/>
          <w:t xml:space="preserve">e before Dad bought it, and I </w:t>
        </w:r>
      </w:ins>
      <w:ins w:id="268" w:author="Jeff Tallent" w:date="2014-02-08T07:48:00Z">
        <w:r>
          <w:rPr/>
          <w:t xml:space="preserve">regret that I </w:t>
        </w:r>
      </w:ins>
      <w:ins w:id="269" w:author="Jeff Tallent" w:date="2014-02-08T07:49:00Z">
        <w:r>
          <w:rPr/>
          <w:t>ever took one sip of that stuff. Never ever buy moonshine whiskey from that man!”</w:t>
        </w:r>
      </w:ins>
    </w:p>
    <w:p>
      <w:pPr>
        <w:pStyle w:val="Normal"/>
        <w:rPr/>
      </w:pPr>
      <w:ins w:id="270" w:author="Jeff Tallent" w:date="2014-02-08T07:49:00Z">
        <w:r>
          <w:rPr/>
          <w:t>“</w:t>
        </w:r>
      </w:ins>
      <w:ins w:id="271" w:author="Jeff Tallent" w:date="2014-02-08T07:49:00Z">
        <w:r>
          <w:rPr/>
          <w:t>Were going to have to cut you off there, caller</w:t>
        </w:r>
      </w:ins>
      <w:ins w:id="272" w:author="Jeff Tallent" w:date="2014-02-08T07:50:00Z">
        <w:r>
          <w:rPr/>
          <w:t>, who I believe was … Is that correct? Yes, that was Marnie Hooper</w:t>
        </w:r>
      </w:ins>
      <w:ins w:id="273" w:author="Jeff Tallent" w:date="2014-02-08T07:51:00Z">
        <w:r>
          <w:rPr/>
          <w:t>, the blind woman at the center of the controversy of the seeing eye pig.</w:t>
        </w:r>
      </w:ins>
      <w:ins w:id="274" w:author="Jeff Tallent" w:date="2014-02-08T07:53:00Z">
        <w:r>
          <w:rPr/>
          <w:t xml:space="preserve"> We’re giving her an opportunity for some equal time</w:t>
        </w:r>
      </w:ins>
      <w:ins w:id="275" w:author="Jeff Tallent" w:date="2014-02-08T07:54:00Z">
        <w:r>
          <w:rPr/>
          <w:t xml:space="preserve">, we’re going to go back to sports now, </w:t>
        </w:r>
      </w:ins>
      <w:ins w:id="276" w:author="Jeff Tallent" w:date="2014-02-08T07:52:00Z">
        <w:r>
          <w:rPr/>
          <w:t>ou’re on Sports All Day.”</w:t>
        </w:r>
      </w:ins>
    </w:p>
    <w:p>
      <w:pPr>
        <w:pStyle w:val="Normal"/>
        <w:rPr/>
      </w:pPr>
      <w:ins w:id="277" w:author="Jeff Tallent" w:date="2014-02-08T07:52:00Z">
        <w:r>
          <w:rPr/>
          <w:t>“</w:t>
        </w:r>
      </w:ins>
      <w:ins w:id="278" w:author="Jeff Tallent" w:date="2014-02-08T07:52:00Z">
        <w:r>
          <w:rPr/>
          <w:t xml:space="preserve">Well, you’d think out of </w:t>
        </w:r>
      </w:ins>
      <w:ins w:id="279" w:author="Jeff Tallent" w:date="2014-02-08T07:53:00Z">
        <w:r>
          <w:rPr/>
          <w:t>six children I’d have at least one that could get and keep a steady job</w:t>
        </w:r>
      </w:ins>
      <w:ins w:id="280" w:author="Jeff Tallent" w:date="2014-02-08T07:55:00Z">
        <w:r>
          <w:rPr/>
          <w:t>..</w:t>
        </w:r>
      </w:ins>
      <w:ins w:id="281" w:author="Jeff Tallent" w:date="2014-02-08T07:53:00Z">
        <w:r>
          <w:rPr/>
          <w:t>.”</w:t>
        </w:r>
      </w:ins>
    </w:p>
    <w:p>
      <w:pPr>
        <w:pStyle w:val="Normal"/>
        <w:rPr/>
      </w:pPr>
      <w:ins w:id="283" w:author="Jeff Tallent" w:date="2014-02-08T07:56:00Z">
        <w:r>
          <w:rPr/>
          <w:t>“</w:t>
        </w:r>
      </w:ins>
      <w:ins w:id="284" w:author="Jeff Tallent" w:date="2014-02-08T07:56:00Z">
        <w:r>
          <w:rPr/>
          <w:t>And there you have it,” said Vic, hanging up on Mosey. “McGillicuddy the Seeing Eye Wonder Pig</w:t>
        </w:r>
      </w:ins>
      <w:ins w:id="285" w:author="Jeff Tallent" w:date="2014-02-08T07:57:00Z">
        <w:r>
          <w:rPr/>
          <w:t xml:space="preserve"> saved from the slaughterhouse and you heard it here first on WPSM</w:t>
        </w:r>
      </w:ins>
      <w:ins w:id="286" w:author="Jeff Tallent" w:date="2014-02-08T07:58:00Z">
        <w:r>
          <w:rPr/>
          <w:t xml:space="preserve"> FM.”</w:t>
        </w:r>
      </w:ins>
    </w:p>
    <w:p>
      <w:pPr>
        <w:pStyle w:val="Normal"/>
        <w:rPr/>
      </w:pPr>
      <w:del w:id="287" w:author="Jeff Tallent" w:date="2014-02-03T20:09:00Z">
        <w:r>
          <w:rPr/>
        </w:r>
      </w:del>
    </w:p>
    <w:p>
      <w:pPr>
        <w:pStyle w:val="Normal"/>
        <w:rPr/>
      </w:pPr>
      <w:del w:id="288" w:author="Jeff Tallent" w:date="2014-02-03T20:09:00Z">
        <w:r>
          <w:rPr/>
          <w:delText>They buried Calla the Goat in the Hillside orchard that overlooked the houses. The cousins l Chickpocalypse sang with the laying hens at the funeral of Calla the goat. Wes and Jim buried her in the hillside orchard that overlooked the houses.</w:delText>
        </w:r>
      </w:del>
    </w:p>
    <w:p>
      <w:pPr>
        <w:pStyle w:val="Normal"/>
        <w:rPr/>
      </w:pPr>
      <w:del w:id="289" w:author="Jeff Tallent" w:date="2014-02-03T20:09:00Z">
        <w:r>
          <w:rPr/>
        </w:r>
      </w:del>
    </w:p>
    <w:p>
      <w:pPr>
        <w:pStyle w:val="Normal"/>
        <w:rPr/>
      </w:pPr>
      <w:del w:id="290" w:author="Jeff Tallent" w:date="2014-02-03T20:09:00Z">
        <w:r>
          <w:rPr/>
        </w:r>
      </w:del>
    </w:p>
    <w:p>
      <w:pPr>
        <w:pStyle w:val="Normal"/>
        <w:rPr/>
      </w:pPr>
      <w:del w:id="291" w:author="Jeff Tallent" w:date="2014-02-03T20:09:00Z">
        <w:r>
          <w:rPr/>
        </w:r>
      </w:del>
    </w:p>
    <w:p>
      <w:pPr>
        <w:pStyle w:val="Normal"/>
        <w:rPr/>
      </w:pPr>
      <w:del w:id="292" w:author="Jeff Tallent" w:date="2014-02-03T20:09:00Z">
        <w:r>
          <w:rPr/>
        </w:r>
      </w:del>
    </w:p>
    <w:p>
      <w:pPr>
        <w:pStyle w:val="Normal"/>
        <w:rPr/>
      </w:pPr>
      <w:del w:id="293" w:author="Jeff Tallent" w:date="2014-02-03T20:09:00Z">
        <w:r>
          <w:rPr/>
          <w:delText xml:space="preserve">Loud wishings of Jim dead </w:delText>
        </w:r>
      </w:del>
    </w:p>
    <w:p>
      <w:pPr>
        <w:pStyle w:val="Normal"/>
        <w:rPr/>
      </w:pPr>
      <w:del w:id="294" w:author="Jeff Tallent" w:date="2014-02-03T20:09:00Z">
        <w:r>
          <w:rPr/>
          <w:delText xml:space="preserve">Jim </w:delText>
        </w:r>
      </w:del>
    </w:p>
    <w:p>
      <w:pPr>
        <w:pStyle w:val="Normal"/>
        <w:rPr/>
      </w:pPr>
      <w:del w:id="295" w:author="Jeff Tallent" w:date="2014-02-03T20:09:00Z">
        <w:r>
          <w:rPr/>
        </w:r>
      </w:del>
    </w:p>
    <w:p>
      <w:pPr>
        <w:pStyle w:val="Normal"/>
        <w:rPr/>
      </w:pPr>
      <w:del w:id="296" w:author="Jeff Tallent" w:date="2014-02-03T20:09:00Z">
        <w:r>
          <w:rPr/>
          <w:delText>Wes loudly wished Jim dead</w:delText>
        </w:r>
      </w:del>
    </w:p>
    <w:p>
      <w:pPr>
        <w:pStyle w:val="Normal"/>
        <w:rPr/>
      </w:pPr>
      <w:del w:id="297" w:author="Jeff Tallent" w:date="2014-02-03T20:09:00Z">
        <w:r>
          <w:rPr/>
          <w:delText>Ellen spent evenings in an upstairs bedroom with a tablet computer on her lap and headphones over her ears.</w:delText>
        </w:r>
      </w:del>
    </w:p>
    <w:p>
      <w:pPr>
        <w:pStyle w:val="Normal"/>
        <w:rPr/>
      </w:pPr>
      <w:del w:id="298" w:author="Jeff Tallent" w:date="2014-02-03T20:09:00Z">
        <w:r>
          <w:rPr/>
          <w:delText xml:space="preserve"> </w:delText>
        </w:r>
      </w:del>
      <w:del w:id="299" w:author="Jeff Tallent" w:date="2014-02-03T20:09:00Z">
        <w:r>
          <w:rPr/>
          <w:delText>Wes was unable to sleep alone and would summon Jim to his room</w:delText>
        </w:r>
      </w:del>
    </w:p>
    <w:p>
      <w:pPr>
        <w:pStyle w:val="Normal"/>
        <w:rPr/>
      </w:pPr>
      <w:del w:id="300" w:author="Jeff Tallent" w:date="2014-02-03T20:09:00Z">
        <w:r>
          <w:rPr/>
        </w:r>
      </w:del>
    </w:p>
    <w:p>
      <w:pPr>
        <w:pStyle w:val="Normal"/>
        <w:rPr/>
      </w:pPr>
      <w:del w:id="301" w:author="Jeff Tallent" w:date="2014-02-03T20:09:00Z">
        <w:r>
          <w:rPr/>
        </w:r>
      </w:del>
    </w:p>
    <w:p>
      <w:pPr>
        <w:pStyle w:val="Normal"/>
        <w:rPr/>
      </w:pPr>
      <w:del w:id="302" w:author="Jeff Tallent" w:date="2014-02-03T20:09:00Z">
        <w:r>
          <w:rPr/>
        </w:r>
      </w:del>
    </w:p>
    <w:p>
      <w:pPr>
        <w:pStyle w:val="Normal"/>
        <w:rPr/>
      </w:pPr>
      <w:del w:id="303" w:author="Jeff Tallent" w:date="2014-02-03T20:09:00Z">
        <w:r>
          <w:rPr/>
          <w:delText xml:space="preserve">Any argument she made, Jim dismissed as trivial compared to Wes’s grief Wes needed a fulltime parent. The spectre of losing Ben to a grandparent who could offer fulltime nurture and care.  </w:delText>
        </w:r>
      </w:del>
    </w:p>
    <w:p>
      <w:pPr>
        <w:pStyle w:val="Normal"/>
        <w:rPr/>
      </w:pPr>
      <w:del w:id="304" w:author="Jeff Tallent" w:date="2014-02-03T20:09:00Z">
        <w:r>
          <w:rPr/>
        </w:r>
      </w:del>
    </w:p>
    <w:p>
      <w:pPr>
        <w:pStyle w:val="Normal"/>
        <w:rPr/>
      </w:pPr>
      <w:del w:id="305" w:author="Jeff Tallent" w:date="2014-02-03T20:09:00Z">
        <w:r>
          <w:rPr/>
          <w:delText xml:space="preserve">It was never clear to her what Jim really expected to accomplish by moving to the farm. Shedreaded the daily commute from Mosey’s farm to her job in Knoxville. Any argument she might make, Jim would turn to </w:delText>
        </w:r>
      </w:del>
    </w:p>
    <w:p>
      <w:pPr>
        <w:pStyle w:val="Normal"/>
        <w:rPr/>
      </w:pPr>
      <w:del w:id="306" w:author="Jeff Tallent" w:date="2014-02-03T20:09:00Z">
        <w:r>
          <w:rPr/>
        </w:r>
      </w:del>
    </w:p>
    <w:p>
      <w:pPr>
        <w:pStyle w:val="Normal"/>
        <w:rPr/>
      </w:pPr>
      <w:del w:id="307" w:author="Jeff Tallent" w:date="2014-02-03T20:09:00Z">
        <w:r>
          <w:rPr/>
          <w:delText xml:space="preserve"> </w:delText>
        </w:r>
      </w:del>
      <w:del w:id="308" w:author="Jeff Tallent" w:date="2014-02-03T20:09:00Z">
        <w:r>
          <w:rPr/>
          <w:delText>But she could make no argument that Jim wasn’t able to frame as callous indifference to Wes’s grief</w:delText>
        </w:r>
      </w:del>
    </w:p>
    <w:p>
      <w:pPr>
        <w:pStyle w:val="Normal"/>
        <w:rPr/>
      </w:pPr>
      <w:del w:id="309" w:author="Jeff Tallent" w:date="2014-02-03T20:09:00Z">
        <w:r>
          <w:rPr/>
        </w:r>
      </w:del>
    </w:p>
    <w:p>
      <w:pPr>
        <w:pStyle w:val="Normal"/>
        <w:rPr/>
      </w:pPr>
      <w:del w:id="310" w:author="Jeff Tallent" w:date="2014-02-03T20:09:00Z">
        <w:r>
          <w:rPr/>
        </w:r>
      </w:del>
    </w:p>
    <w:p>
      <w:pPr>
        <w:pStyle w:val="Normal"/>
        <w:rPr/>
      </w:pPr>
      <w:del w:id="311" w:author="Jeff Tallent" w:date="2014-02-03T20:09:00Z">
        <w:r>
          <w:rPr/>
          <w:delText>Mosey was less than enthusiastic about seeing another one of her adult children return to her home. So when Jim informed her that he wa</w:delText>
        </w:r>
      </w:del>
    </w:p>
    <w:p>
      <w:pPr>
        <w:pStyle w:val="Normal"/>
        <w:rPr/>
      </w:pPr>
      <w:del w:id="312" w:author="Jeff Tallent" w:date="2014-02-03T20:09:00Z">
        <w:r>
          <w:rPr/>
        </w:r>
      </w:del>
    </w:p>
    <w:p>
      <w:pPr>
        <w:pStyle w:val="Normal"/>
        <w:rPr/>
      </w:pPr>
      <w:del w:id="313" w:author="Jeff Tallent" w:date="2014-02-03T20:09:00Z">
        <w:r>
          <w:rPr/>
        </w:r>
      </w:del>
    </w:p>
    <w:p>
      <w:pPr>
        <w:pStyle w:val="Normal"/>
        <w:rPr/>
      </w:pPr>
      <w:del w:id="314" w:author="Jeff Tallent" w:date="2014-02-03T20:09:00Z">
        <w:r>
          <w:rPr/>
          <w:delText>Jim, for his part, ardently denied this, though Wes corroborated his mom’s account. The judge sent Wes home with his dad, or</w:delText>
        </w:r>
      </w:del>
    </w:p>
    <w:p>
      <w:pPr>
        <w:pStyle w:val="Normal"/>
        <w:rPr/>
      </w:pPr>
      <w:del w:id="315" w:author="Jeff Tallent" w:date="2014-02-03T20:09:00Z">
        <w:r>
          <w:rPr/>
        </w:r>
      </w:del>
    </w:p>
    <w:p>
      <w:pPr>
        <w:pStyle w:val="Normal"/>
        <w:rPr/>
      </w:pPr>
      <w:del w:id="316" w:author="Jeff Tallent" w:date="2014-02-03T20:09:00Z">
        <w:r>
          <w:rPr/>
          <w:delText xml:space="preserve"> </w:delText>
        </w:r>
      </w:del>
    </w:p>
    <w:p>
      <w:pPr>
        <w:pStyle w:val="Normal"/>
        <w:rPr/>
      </w:pPr>
      <w:del w:id="317" w:author="Jeff Tallent" w:date="2014-02-03T20:09:00Z">
        <w:r>
          <w:rPr/>
          <w:delText xml:space="preserve">. </w:delText>
        </w:r>
      </w:del>
    </w:p>
    <w:p>
      <w:pPr>
        <w:pStyle w:val="Normal"/>
        <w:rPr/>
      </w:pPr>
      <w:del w:id="318" w:author="Jeff Tallent" w:date="2014-02-03T20:09:00Z">
        <w:r>
          <w:rPr/>
        </w:r>
      </w:del>
    </w:p>
    <w:p>
      <w:pPr>
        <w:pStyle w:val="Normal"/>
        <w:rPr/>
      </w:pPr>
      <w:del w:id="319" w:author="Jeff Tallent" w:date="2014-02-03T20:09:00Z">
        <w:r>
          <w:rPr/>
        </w:r>
      </w:del>
    </w:p>
    <w:p>
      <w:pPr>
        <w:pStyle w:val="Normal"/>
        <w:rPr/>
      </w:pPr>
      <w:del w:id="320" w:author="Jeff Tallent" w:date="2014-02-03T20:09:00Z">
        <w:r>
          <w:rPr/>
        </w:r>
      </w:del>
    </w:p>
    <w:p>
      <w:pPr>
        <w:pStyle w:val="Normal"/>
        <w:rPr/>
      </w:pPr>
      <w:del w:id="321" w:author="Jeff Tallent" w:date="2014-02-03T20:09:00Z">
        <w:r>
          <w:rPr/>
          <w:delText>Beaufor loved the smell of the upturned earth of the orchard and rolled gloriously in the mound as a dog 10 years younger.  until Wes spoke sharply to him about the dignity of the occasion.</w:delText>
        </w:r>
      </w:del>
    </w:p>
    <w:p>
      <w:pPr>
        <w:pStyle w:val="Normal"/>
        <w:rPr/>
      </w:pPr>
      <w:del w:id="322" w:author="Jeff Tallent" w:date="2014-02-03T20:09:00Z">
        <w:r>
          <w:rPr/>
        </w:r>
      </w:del>
    </w:p>
    <w:p>
      <w:pPr>
        <w:pStyle w:val="Normal"/>
        <w:rPr/>
      </w:pPr>
      <w:r>
        <w:rPr/>
        <w:t xml:space="preserve"> </w:t>
      </w:r>
      <w:ins w:id="323" w:author="Jeff Tallent" w:date="2014-02-08T08:05:00Z">
        <w:r>
          <w:rPr/>
          <w:t xml:space="preserve">And so there was jubilee and great merry making on the farm. Wes opened the door to </w:t>
        </w:r>
      </w:ins>
      <w:ins w:id="324" w:author="Jeff Tallent" w:date="2014-02-08T08:06:00Z">
        <w:r>
          <w:rPr/>
          <w:t>the pen, and out stepped McGuillicuddy.</w:t>
        </w:r>
      </w:ins>
    </w:p>
    <w:p>
      <w:pPr>
        <w:pStyle w:val="Normal"/>
        <w:rPr/>
      </w:pPr>
      <w:ins w:id="325" w:author="Jeff Tallent" w:date="2014-02-08T08:06:00Z">
        <w:r>
          <w:rPr/>
          <w:t>“</w:t>
        </w:r>
      </w:ins>
      <w:ins w:id="326" w:author="Jeff Tallent" w:date="2014-02-08T08:06:00Z">
        <w:r>
          <w:rPr/>
          <w:t>You’re free! You’re free!” cried the chickens</w:t>
        </w:r>
      </w:ins>
      <w:ins w:id="327" w:author="Jeff Tallent" w:date="2014-02-08T08:08:00Z">
        <w:r>
          <w:rPr/>
          <w:t xml:space="preserve">, who </w:t>
        </w:r>
      </w:ins>
      <w:ins w:id="328" w:author="Jeff Tallent" w:date="2014-02-08T08:09:00Z">
        <w:r>
          <w:rPr/>
          <w:t>fell in behind him and clucked a</w:t>
        </w:r>
      </w:ins>
      <w:ins w:id="329" w:author="Jeff Tallent" w:date="2014-02-08T11:34:00Z">
        <w:r>
          <w:rPr/>
          <w:t>n elaborate</w:t>
        </w:r>
      </w:ins>
      <w:ins w:id="330" w:author="Jeff Tallent" w:date="2014-02-08T08:09:00Z">
        <w:r>
          <w:rPr/>
          <w:t xml:space="preserve"> p</w:t>
        </w:r>
      </w:ins>
      <w:ins w:id="331" w:author="Jeff Tallent" w:date="2014-02-08T08:10:00Z">
        <w:r>
          <w:rPr/>
          <w:t>aean as McGillicuddy strutted about the farmyard.</w:t>
        </w:r>
      </w:ins>
      <w:ins w:id="332" w:author="Jeff Tallent" w:date="2014-02-08T11:33:00Z">
        <w:r>
          <w:rPr/>
          <w:t xml:space="preserve"> This </w:t>
        </w:r>
      </w:ins>
      <w:ins w:id="333" w:author="Jeff Tallent" w:date="2014-02-08T11:34:00Z">
        <w:r>
          <w:rPr/>
          <w:t xml:space="preserve">continued for a good long time, and would have continued for a while </w:t>
        </w:r>
      </w:ins>
      <w:ins w:id="334" w:author="Jeff Tallent" w:date="2014-02-08T11:35:00Z">
        <w:r>
          <w:rPr/>
          <w:t>longer had not Pig Triumphant eaten one of his heralds.</w:t>
        </w:r>
      </w:ins>
    </w:p>
    <w:p>
      <w:pPr>
        <w:pStyle w:val="Normal"/>
        <w:rPr/>
      </w:pPr>
      <w:ins w:id="335" w:author="Jeff Tallent" w:date="2014-02-08T11:36:00Z">
        <w:r>
          <w:rPr/>
          <w:t>The other hens were stunned to paralysis at the site</w:t>
        </w:r>
      </w:ins>
      <w:ins w:id="336" w:author="Jeff Tallent" w:date="2014-02-08T11:39:00Z">
        <w:r>
          <w:rPr/>
          <w:t xml:space="preserve"> McGillicuddy devouring one of their own, feathers and all</w:t>
        </w:r>
      </w:ins>
      <w:ins w:id="337" w:author="Jeff Tallent" w:date="2014-02-08T11:36:00Z">
        <w:r>
          <w:rPr/>
          <w:t xml:space="preserve">. </w:t>
        </w:r>
      </w:ins>
      <w:ins w:id="338" w:author="Jeff Tallent" w:date="2014-02-08T11:37:00Z">
        <w:r>
          <w:rPr/>
          <w:t>By the time the terrified birds</w:t>
        </w:r>
      </w:ins>
      <w:ins w:id="339" w:author="Jeff Tallent" w:date="2014-02-08T11:39:00Z">
        <w:r>
          <w:rPr/>
          <w:t xml:space="preserve"> regained their senses enough to </w:t>
        </w:r>
      </w:ins>
      <w:ins w:id="340" w:author="Jeff Tallent" w:date="2014-02-08T11:40:00Z">
        <w:r>
          <w:rPr/>
          <w:t>flea</w:t>
        </w:r>
      </w:ins>
      <w:ins w:id="341" w:author="Jeff Tallent" w:date="2014-02-08T11:38:00Z">
        <w:r>
          <w:rPr/>
          <w:t>, McGilicuddy had eaten two more.</w:t>
        </w:r>
      </w:ins>
      <w:ins w:id="342" w:author="Jeff Tallent" w:date="2014-02-08T11:40:00Z">
        <w:r>
          <w:rPr/>
          <w:t xml:space="preserve"> </w:t>
        </w:r>
      </w:ins>
      <w:ins w:id="343" w:author="Jeff Tallent" w:date="2014-02-08T11:41:00Z">
        <w:r>
          <w:rPr/>
          <w:t xml:space="preserve">McGillicuddy </w:t>
        </w:r>
      </w:ins>
      <w:ins w:id="344" w:author="Jeff Tallent" w:date="2014-02-08T11:42:00Z">
        <w:r>
          <w:rPr/>
          <w:t xml:space="preserve">declined to give chase, and instead crunched absently at his chicken bones </w:t>
        </w:r>
      </w:ins>
      <w:ins w:id="345" w:author="Jeff Tallent" w:date="2014-02-08T11:46:00Z">
        <w:r>
          <w:rPr/>
          <w:t>and went peaceably to his pen when Marnie c</w:t>
        </w:r>
      </w:ins>
      <w:ins w:id="346" w:author="Jeff Tallent" w:date="2014-02-08T11:47:00Z">
        <w:r>
          <w:rPr/>
          <w:t>ame with her leash.</w:t>
        </w:r>
      </w:ins>
    </w:p>
    <w:p>
      <w:pPr>
        <w:pStyle w:val="Normal"/>
        <w:rPr/>
      </w:pPr>
      <w:ins w:id="347" w:author="Jeff Tallent" w:date="2014-02-08T11:47:00Z">
        <w:r>
          <w:rPr/>
          <w:t>He was a changed pig. Earl no longe</w:t>
        </w:r>
      </w:ins>
      <w:ins w:id="348" w:author="Jeff Tallent" w:date="2014-02-08T11:48:00Z">
        <w:r>
          <w:rPr/>
          <w:t>r went into his pen and the chickens fled in terror when he approached with Marnie</w:t>
        </w:r>
      </w:ins>
      <w:ins w:id="349" w:author="Jeff Tallent" w:date="2014-02-08T12:47:00Z">
        <w:r>
          <w:rPr/>
          <w:t>.</w:t>
        </w:r>
      </w:ins>
    </w:p>
    <w:p>
      <w:pPr>
        <w:pStyle w:val="Normal"/>
        <w:rPr/>
      </w:pPr>
      <w:ins w:id="350" w:author="Jeff Tallent" w:date="2014-02-08T12:48:00Z">
        <w:r>
          <w:rPr/>
          <w:t>McGillicuddy led Marnie up the hill to the mound of earth that had been excavate</w:t>
        </w:r>
      </w:ins>
      <w:ins w:id="351" w:author="Jeff Tallent" w:date="2014-02-08T12:49:00Z">
        <w:r>
          <w:rPr/>
          <w:t>d for Calla’s grave. The chickens a</w:t>
        </w:r>
      </w:ins>
      <w:ins w:id="352" w:author="Jeff Tallent" w:date="2014-02-08T12:50:00Z">
        <w:r>
          <w:rPr/>
          <w:t>bandoned something they’d found in the upturned earth. Marnie crouched at the spot and felt for it on the ground. She brushed</w:t>
        </w:r>
      </w:ins>
      <w:ins w:id="353" w:author="Jeff Tallent" w:date="2014-02-08T12:51:00Z">
        <w:r>
          <w:rPr/>
          <w:t xml:space="preserve"> it off and put in in her pocket, then continued on her work.</w:t>
        </w:r>
      </w:ins>
    </w:p>
    <w:p>
      <w:pPr>
        <w:pStyle w:val="Normal"/>
        <w:rPr/>
      </w:pPr>
      <w:ins w:id="354" w:author="Jeff Tallent" w:date="2014-02-08T12:51:00Z">
        <w:r>
          <w:rPr/>
          <w:t>“</w:t>
        </w:r>
      </w:ins>
      <w:ins w:id="355" w:author="Jeff Tallent" w:date="2014-02-08T12:51:00Z">
        <w:r>
          <w:rPr/>
          <w:t>I’ll bet she’s collecting for a potion</w:t>
        </w:r>
      </w:ins>
      <w:ins w:id="356" w:author="Jeff Tallent" w:date="2014-02-08T12:52:00Z">
        <w:r>
          <w:rPr/>
          <w:t>,” said Wes. “None of you eat whatever it is she turns Uncle Earl into.”</w:t>
        </w:r>
      </w:ins>
    </w:p>
    <w:p>
      <w:pPr>
        <w:pStyle w:val="Normal"/>
        <w:rPr/>
      </w:pPr>
      <w:ins w:id="357" w:author="Jeff Tallent" w:date="2014-02-08T11:38:00Z">
        <w:bookmarkStart w:id="0" w:name="_GoBack"/>
        <w:bookmarkStart w:id="1" w:name="_GoBack"/>
        <w:bookmarkEnd w:id="1"/>
        <w:r>
          <w:rPr/>
        </w:r>
      </w:ins>
    </w:p>
    <w:p>
      <w:pPr>
        <w:pStyle w:val="Normal"/>
        <w:rPr/>
      </w:pPr>
      <w:ins w:id="359" w:author="Jeff Tallent" w:date="2014-02-08T11:34:00Z">
        <w:r>
          <w:rPr/>
        </w:r>
      </w:ins>
    </w:p>
    <w:p>
      <w:pPr>
        <w:pStyle w:val="Normal"/>
        <w:rPr/>
      </w:pPr>
      <w:ins w:id="360" w:author="Jeff Tallent" w:date="2014-02-08T11:34:00Z">
        <w:r>
          <w:rPr/>
        </w:r>
      </w:ins>
    </w:p>
    <w:p>
      <w:pPr>
        <w:pStyle w:val="Normal"/>
        <w:rPr/>
      </w:pPr>
      <w:ins w:id="361" w:author="Jeff Tallent" w:date="2014-02-08T11:34:00Z">
        <w:r>
          <w:rPr/>
        </w:r>
      </w:ins>
    </w:p>
    <w:p>
      <w:pPr>
        <w:pStyle w:val="Normal"/>
        <w:rPr/>
      </w:pPr>
      <w:ins w:id="362" w:author="Jeff Tallent" w:date="2014-02-08T08:10:00Z">
        <w:r>
          <w:rPr/>
        </w:r>
      </w:ins>
    </w:p>
    <w:p>
      <w:pPr>
        <w:pStyle w:val="Normal"/>
        <w:rPr/>
      </w:pPr>
      <w:ins w:id="364" w:author="Jeff Tallent" w:date="2014-02-08T11:16:00Z">
        <w:r>
          <w:rPr/>
          <w:t>“</w:t>
        </w:r>
      </w:ins>
      <w:ins w:id="365" w:author="Jeff Tallent" w:date="2014-02-08T11:16:00Z">
        <w:r>
          <w:rPr/>
          <w:t xml:space="preserve">The great pigs of the ages </w:t>
        </w:r>
      </w:ins>
    </w:p>
    <w:p>
      <w:pPr>
        <w:pStyle w:val="Normal"/>
        <w:rPr/>
      </w:pPr>
      <w:ins w:id="366" w:author="Jeff Tallent" w:date="2014-02-08T11:17:00Z">
        <w:r>
          <w:rPr/>
        </w:r>
      </w:ins>
    </w:p>
    <w:p>
      <w:pPr>
        <w:pStyle w:val="Normal"/>
        <w:rPr/>
      </w:pPr>
      <w:ins w:id="367" w:author="Jeff Tallent" w:date="2014-02-08T11:20:00Z">
        <w:r>
          <w:rPr/>
          <w:t>Snobbin and the Tamsworth Two for cunning an</w:t>
        </w:r>
      </w:ins>
      <w:ins w:id="368" w:author="Jeff Tallent" w:date="2014-02-08T11:21:00Z">
        <w:r>
          <w:rPr/>
          <w:t>d aplomb</w:t>
        </w:r>
      </w:ins>
    </w:p>
    <w:p>
      <w:pPr>
        <w:pStyle w:val="Normal"/>
        <w:rPr/>
      </w:pPr>
      <w:ins w:id="370" w:author="Jeff Tallent" w:date="2014-02-08T08:17:00Z">
        <w:r>
          <w:rPr/>
        </w:r>
      </w:ins>
    </w:p>
    <w:p>
      <w:pPr>
        <w:pStyle w:val="Normal"/>
        <w:rPr/>
      </w:pPr>
      <w:ins w:id="371" w:author="Jeff Tallent" w:date="2014-02-08T08:17:00Z">
        <w:r>
          <w:rPr/>
        </w:r>
      </w:ins>
    </w:p>
    <w:p>
      <w:pPr>
        <w:pStyle w:val="Normal"/>
        <w:rPr/>
      </w:pPr>
      <w:ins w:id="372" w:author="Jeff Tallent" w:date="2014-02-08T08:17:00Z">
        <w:r>
          <w:rPr/>
          <w:t xml:space="preserve">Feats of </w:t>
        </w:r>
      </w:ins>
      <w:ins w:id="373" w:author="Jeff Tallent" w:date="2014-02-08T08:18:00Z">
        <w:r>
          <w:rPr/>
          <w:t xml:space="preserve">mental </w:t>
        </w:r>
      </w:ins>
    </w:p>
    <w:p>
      <w:pPr>
        <w:pStyle w:val="Normal"/>
        <w:rPr/>
      </w:pPr>
      <w:ins w:id="374" w:author="Jeff Tallent" w:date="2014-02-08T08:19:00Z">
        <w:r>
          <w:rPr/>
          <w:t>Or of prodigious</w:t>
        </w:r>
      </w:ins>
      <w:ins w:id="375" w:author="Jeff Tallent" w:date="2014-02-08T10:05:00Z">
        <w:r>
          <w:rPr/>
          <w:t xml:space="preserve"> feats</w:t>
        </w:r>
      </w:ins>
      <w:ins w:id="376" w:author="Jeff Tallent" w:date="2014-02-08T08:19:00Z">
        <w:r>
          <w:rPr/>
          <w:t xml:space="preserve"> girth</w:t>
        </w:r>
      </w:ins>
    </w:p>
    <w:p>
      <w:pPr>
        <w:pStyle w:val="Normal"/>
        <w:rPr/>
      </w:pPr>
      <w:ins w:id="377" w:author="Jeff Tallent" w:date="2014-02-08T08:19:00Z">
        <w:r>
          <w:rPr/>
          <w:t>But none top old McGuillicut, the greatest pig on earth</w:t>
        </w:r>
      </w:ins>
    </w:p>
    <w:p>
      <w:pPr>
        <w:pStyle w:val="Normal"/>
        <w:rPr/>
      </w:pPr>
      <w:ins w:id="379" w:author="Jeff Tallent" w:date="2014-02-08T10:05:00Z">
        <w:r>
          <w:rPr/>
        </w:r>
      </w:ins>
    </w:p>
    <w:p>
      <w:pPr>
        <w:pStyle w:val="Normal"/>
        <w:rPr/>
      </w:pPr>
      <w:ins w:id="380" w:author="Jeff Tallent" w:date="2014-02-08T10:05:00Z">
        <w:r>
          <w:rPr/>
          <w:t>If I had t</w:t>
        </w:r>
      </w:ins>
      <w:ins w:id="381" w:author="Jeff Tallent" w:date="2014-02-08T10:06:00Z">
        <w:r>
          <w:rPr/>
          <w:t>wo more I’d win the war</w:t>
        </w:r>
      </w:ins>
    </w:p>
    <w:p>
      <w:pPr>
        <w:pStyle w:val="Normal"/>
        <w:rPr/>
      </w:pPr>
      <w:ins w:id="382" w:author="Jeff Tallent" w:date="2014-02-08T10:06:00Z">
        <w:r>
          <w:rPr/>
          <w:t>With two more still I’d win it.</w:t>
        </w:r>
      </w:ins>
    </w:p>
    <w:p>
      <w:pPr>
        <w:pStyle w:val="Normal"/>
        <w:rPr/>
      </w:pPr>
      <w:ins w:id="383" w:author="Jeff Tallent" w:date="2014-02-08T08:06:00Z">
        <w:r>
          <w:rPr/>
        </w:r>
      </w:ins>
    </w:p>
    <w:p>
      <w:pPr>
        <w:pStyle w:val="Normal"/>
        <w:rPr/>
      </w:pPr>
      <w:ins w:id="384" w:author="Unknown Author" w:date="2017-01-22T14:45:00Z">
        <w:r>
          <w:rPr>
            <w:rFonts w:ascii="Arial" w:hAnsi="Arial"/>
            <w:b w:val="false"/>
            <w:i w:val="false"/>
            <w:caps w:val="false"/>
            <w:smallCaps w:val="false"/>
            <w:strike w:val="false"/>
            <w:dstrike w:val="false"/>
            <w:color w:val="000000"/>
            <w:sz w:val="20"/>
            <w:u w:val="none"/>
            <w:effect w:val="none"/>
          </w:rPr>
          <w:t>Carrasquillo</w:t>
        </w:r>
      </w:ins>
      <w:ins w:id="385" w:author="Unknown Author" w:date="2017-01-22T14:45:00Z">
        <w:r>
          <w:rPr/>
          <w:t xml:space="preserve"> </w:t>
        </w:r>
      </w:ins>
    </w:p>
    <w:p>
      <w:pPr>
        <w:pStyle w:val="Normal"/>
        <w:rPr/>
      </w:pPr>
      <w:ins w:id="386" w:author="Unknown Author" w:date="2017-01-23T19:11:00Z">
        <w:r>
          <w:rPr/>
          <w:t>13795833</w:t>
        </w:r>
      </w:ins>
    </w:p>
    <w:p>
      <w:pPr>
        <w:pStyle w:val="Normal"/>
        <w:rPr/>
      </w:pPr>
      <w:ins w:id="387" w:author="Unknown Author" w:date="2017-01-23T19:11:00Z">
        <w:r>
          <w:rPr/>
        </w:r>
      </w:ins>
    </w:p>
    <w:p>
      <w:pPr>
        <w:pStyle w:val="Normal"/>
        <w:rPr/>
      </w:pPr>
      <w:ins w:id="388" w:author="Unknown Author" w:date="2017-01-23T19:11:00Z">
        <w:r>
          <w:rPr/>
          <w:t>Jan 27, Social Services Interview by phone between 9 and 11</w:t>
        </w:r>
      </w:ins>
    </w:p>
    <w:p>
      <w:pPr>
        <w:pStyle w:val="Normal"/>
        <w:spacing w:before="0" w:after="0"/>
        <w:rPr>
          <w:rFonts w:ascii="Arial;sans-serif" w:hAnsi="Arial;sans-serif"/>
          <w:color w:val="002D56"/>
          <w:sz w:val="18"/>
          <w:lang w:val="en-US"/>
        </w:rPr>
      </w:pPr>
      <w:ins w:id="389" w:author="Unknown Author" w:date="2017-01-23T19:11:00Z">
        <w:r>
          <w:rPr>
            <w:rFonts w:ascii="Arial;sans-serif" w:hAnsi="Arial;sans-serif"/>
            <w:color w:val="002D56"/>
            <w:sz w:val="18"/>
            <w:lang w:val="en-US"/>
          </w:rPr>
          <w:tab/>
        </w:r>
      </w:ins>
    </w:p>
    <w:p>
      <w:pPr>
        <w:pStyle w:val="Normal"/>
        <w:rPr/>
      </w:pPr>
      <w:ins w:id="390" w:author="Unknown Author" w:date="2017-01-24T16:12:00Z">
        <w:r>
          <w:rPr/>
        </w:r>
      </w:ins>
    </w:p>
    <w:p>
      <w:pPr>
        <w:pStyle w:val="Normal"/>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Arial">
    <w:charset w:val="00"/>
    <w:family w:val="auto"/>
    <w:pitch w:val="default"/>
  </w:font>
  <w:font w:name="Arial">
    <w:altName w:val="sans-serif"/>
    <w:charset w:val="00"/>
    <w:family w:val="auto"/>
    <w:pitch w:val="default"/>
  </w:font>
</w:fonts>
</file>

<file path=word/settings.xml><?xml version="1.0" encoding="utf-8"?>
<w:settings xmlns:w="http://schemas.openxmlformats.org/wordprocessingml/2006/main">
  <w:zoom w:percent="100"/>
  <w:trackRevisions/>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ahoma"/>
        <w:sz w:val="22"/>
        <w:szCs w:val="22"/>
        <w:lang w:val="en-US" w:eastAsia="en-US" w:bidi="ar-SA"/>
      </w:rPr>
    </w:rPrDefault>
    <w:pPrDefault>
      <w:pPr>
        <w:spacing w:lineRule="auto" w:line="259"/>
      </w:pPr>
    </w:pPrDefault>
  </w:docDefaults>
  <w:style w:type="paragraph" w:styleId="Normal">
    <w:name w:val="Normal"/>
    <w:qFormat/>
    <w:pPr>
      <w:widowControl/>
      <w:kinsoku w:val="true"/>
      <w:overflowPunct w:val="true"/>
      <w:autoSpaceDE w:val="true"/>
      <w:bidi w:val="0"/>
      <w:spacing w:lineRule="auto" w:line="259" w:before="0" w:after="160"/>
      <w:jc w:val="left"/>
    </w:pPr>
    <w:rPr>
      <w:rFonts w:ascii="Calibri" w:hAnsi="Calibri" w:eastAsia="Calibri"/>
      <w:color w:val="auto"/>
      <w:sz w:val="22"/>
      <w:szCs w:val="22"/>
      <w:lang w:val="en-US" w:eastAsia="en-US" w:bidi="ar-SA"/>
    </w:rPr>
  </w:style>
  <w:style w:type="paragraph" w:styleId="Heading1">
    <w:name w:val="Heading 1"/>
    <w:basedOn w:val="Heading"/>
    <w:qFormat/>
    <w:pPr/>
    <w:rPr/>
  </w:style>
  <w:style w:type="paragraph" w:styleId="Heading2">
    <w:name w:val="Heading 2"/>
    <w:basedOn w:val="Heading"/>
    <w:qFormat/>
    <w:pPr/>
    <w:rPr/>
  </w:style>
  <w:style w:type="paragraph" w:styleId="Heading3">
    <w:name w:val="Heading 3"/>
    <w:basedOn w:val="Heading"/>
    <w:qFormat/>
    <w:pPr/>
    <w:rPr/>
  </w:style>
  <w:style w:type="character" w:styleId="DefaultParagraphFont">
    <w:name w:val="Default Paragraph Font"/>
    <w:qFormat/>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Microsoft YaHei" w:cs="Mangal"/>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Quotations">
    <w:name w:val="Quotations"/>
    <w:basedOn w:val="Normal"/>
    <w:qFormat/>
    <w:pPr/>
    <w:rPr/>
  </w:style>
  <w:style w:type="paragraph" w:styleId="Title">
    <w:name w:val="Title"/>
    <w:basedOn w:val="Heading"/>
    <w:qFormat/>
    <w:pPr/>
    <w:rPr/>
  </w:style>
  <w:style w:type="paragraph" w:styleId="Subtitle">
    <w:name w:val="Subtitle"/>
    <w:basedOn w:val="Heading"/>
    <w:qFormat/>
    <w:pPr/>
    <w:rPr/>
  </w:style>
  <w:style w:type="numbering" w:styleId="NoList">
    <w:name w:val="No Lis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8149</TotalTime>
  <Application>LibreOffice/5.0.1.2$Windows_x86 LibreOffice_project/81898c9f5c0d43f3473ba111d7b351050be20261</Application>
  <Paragraphs>97</Paragraphs>
  <Company>FUJITSU</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2014-01-30T15:49:00Z</dcterms:created>
  <dc:creator>Jeff Tallent</dc:creator>
  <dc:language>en-US</dc:language>
  <dcterms:modified xsi:type="dcterms:W3CDTF">2017-01-27T04:58:59Z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FUJITSU</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